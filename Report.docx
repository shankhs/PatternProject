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CC" w:rsidRDefault="003138CC" w:rsidP="003138CC"/>
    <w:p w:rsidR="003138CC" w:rsidRDefault="003138CC" w:rsidP="003138CC"/>
    <w:p w:rsidR="003138CC" w:rsidRPr="004F0BB7" w:rsidRDefault="003138CC" w:rsidP="003138CC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8F0F89" wp14:editId="0B539E70">
                <wp:simplePos x="0" y="0"/>
                <wp:positionH relativeFrom="margin">
                  <wp:posOffset>1659255</wp:posOffset>
                </wp:positionH>
                <wp:positionV relativeFrom="paragraph">
                  <wp:posOffset>1144905</wp:posOffset>
                </wp:positionV>
                <wp:extent cx="2360930" cy="140462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00F" w:rsidRPr="00381C9C" w:rsidRDefault="0040200F" w:rsidP="003138CC">
                            <w:pPr>
                              <w:spacing w:before="24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81C9C">
                              <w:rPr>
                                <w:sz w:val="40"/>
                                <w:szCs w:val="40"/>
                              </w:rPr>
                              <w:t>EE 559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F0F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65pt;margin-top:90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SVHwIAABw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" stroked="f">
                <v:textbox style="mso-fit-shape-to-text:t">
                  <w:txbxContent>
                    <w:p w:rsidR="0040200F" w:rsidRPr="00381C9C" w:rsidRDefault="0040200F" w:rsidP="003138CC">
                      <w:pPr>
                        <w:spacing w:before="24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381C9C">
                        <w:rPr>
                          <w:sz w:val="40"/>
                          <w:szCs w:val="40"/>
                        </w:rPr>
                        <w:t>EE 559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F1F3DA" wp14:editId="5A24A3E9">
                <wp:simplePos x="0" y="0"/>
                <wp:positionH relativeFrom="margin">
                  <wp:align>left</wp:align>
                </wp:positionH>
                <wp:positionV relativeFrom="paragraph">
                  <wp:posOffset>2057400</wp:posOffset>
                </wp:positionV>
                <wp:extent cx="5867400" cy="2028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00F" w:rsidRPr="004F0BB7" w:rsidRDefault="0040200F" w:rsidP="003138CC">
                            <w:pPr>
                              <w:spacing w:before="24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Classify Forest Cover</w:t>
                            </w:r>
                          </w:p>
                          <w:p w:rsidR="0040200F" w:rsidRPr="004F0BB7" w:rsidRDefault="0040200F" w:rsidP="003138CC">
                            <w:pPr>
                              <w:spacing w:before="240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4F0BB7">
                              <w:rPr>
                                <w:sz w:val="96"/>
                                <w:szCs w:val="96"/>
                              </w:rPr>
                              <w:t>05/10/2014</w:t>
                            </w:r>
                          </w:p>
                          <w:p w:rsidR="0040200F" w:rsidRDefault="0040200F" w:rsidP="003138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F3DA" id="_x0000_s1027" type="#_x0000_t202" style="position:absolute;margin-left:0;margin-top:162pt;width:462pt;height:159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">
                <v:textbox>
                  <w:txbxContent>
                    <w:p w:rsidR="0040200F" w:rsidRPr="004F0BB7" w:rsidRDefault="0040200F" w:rsidP="003138CC">
                      <w:pPr>
                        <w:spacing w:before="240"/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Classify Forest Cover</w:t>
                      </w:r>
                    </w:p>
                    <w:p w:rsidR="0040200F" w:rsidRPr="004F0BB7" w:rsidRDefault="0040200F" w:rsidP="003138CC">
                      <w:pPr>
                        <w:spacing w:before="240"/>
                        <w:jc w:val="center"/>
                        <w:rPr>
                          <w:sz w:val="96"/>
                          <w:szCs w:val="96"/>
                        </w:rPr>
                      </w:pPr>
                      <w:r w:rsidRPr="004F0BB7">
                        <w:rPr>
                          <w:sz w:val="96"/>
                          <w:szCs w:val="96"/>
                        </w:rPr>
                        <w:t>05/10/2014</w:t>
                      </w:r>
                    </w:p>
                    <w:p w:rsidR="0040200F" w:rsidRDefault="0040200F" w:rsidP="003138C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B0FC32" wp14:editId="02C7E488">
                <wp:simplePos x="0" y="0"/>
                <wp:positionH relativeFrom="margin">
                  <wp:align>right</wp:align>
                </wp:positionH>
                <wp:positionV relativeFrom="paragraph">
                  <wp:posOffset>6048375</wp:posOffset>
                </wp:positionV>
                <wp:extent cx="2907030" cy="1567180"/>
                <wp:effectExtent l="0" t="0" r="762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56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00F" w:rsidRPr="004F0BB7" w:rsidRDefault="0040200F" w:rsidP="003138CC">
                            <w:pPr>
                              <w:spacing w:before="240"/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4F0BB7">
                              <w:rPr>
                                <w:sz w:val="36"/>
                                <w:szCs w:val="36"/>
                              </w:rPr>
                              <w:t>Shankhoneer Chakrovarty</w:t>
                            </w:r>
                          </w:p>
                          <w:p w:rsidR="0040200F" w:rsidRPr="004F0BB7" w:rsidRDefault="0040200F" w:rsidP="003138CC">
                            <w:pPr>
                              <w:jc w:val="right"/>
                              <w:rPr>
                                <w:sz w:val="36"/>
                                <w:szCs w:val="36"/>
                              </w:rPr>
                            </w:pPr>
                            <w:r w:rsidRPr="004F0BB7">
                              <w:rPr>
                                <w:sz w:val="36"/>
                                <w:szCs w:val="36"/>
                              </w:rPr>
                              <w:t>chakrova@usc.edu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FC32" id="_x0000_s1028" type="#_x0000_t202" style="position:absolute;margin-left:177.7pt;margin-top:476.25pt;width:228.9pt;height:123.4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" stroked="f">
                <v:textbox>
                  <w:txbxContent>
                    <w:p w:rsidR="0040200F" w:rsidRPr="004F0BB7" w:rsidRDefault="0040200F" w:rsidP="003138CC">
                      <w:pPr>
                        <w:spacing w:before="240"/>
                        <w:jc w:val="right"/>
                        <w:rPr>
                          <w:sz w:val="36"/>
                          <w:szCs w:val="36"/>
                        </w:rPr>
                      </w:pPr>
                      <w:r w:rsidRPr="004F0BB7">
                        <w:rPr>
                          <w:sz w:val="36"/>
                          <w:szCs w:val="36"/>
                        </w:rPr>
                        <w:t>Shankhoneer Chakrovarty</w:t>
                      </w:r>
                    </w:p>
                    <w:p w:rsidR="0040200F" w:rsidRPr="004F0BB7" w:rsidRDefault="0040200F" w:rsidP="003138CC">
                      <w:pPr>
                        <w:jc w:val="right"/>
                        <w:rPr>
                          <w:sz w:val="36"/>
                          <w:szCs w:val="36"/>
                        </w:rPr>
                      </w:pPr>
                      <w:r w:rsidRPr="004F0BB7">
                        <w:rPr>
                          <w:sz w:val="36"/>
                          <w:szCs w:val="36"/>
                        </w:rPr>
                        <w:t>chakrova@usc.edu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4131" w:rsidRDefault="009B4131" w:rsidP="003138CC">
      <w:pPr>
        <w:rPr>
          <w:b/>
        </w:rPr>
      </w:pPr>
      <w:r>
        <w:rPr>
          <w:b/>
        </w:rPr>
        <w:lastRenderedPageBreak/>
        <w:t>Tools</w:t>
      </w:r>
    </w:p>
    <w:p w:rsidR="009B4131" w:rsidRPr="009B4131" w:rsidRDefault="009B4131" w:rsidP="003138CC">
      <w:r>
        <w:t>Prtools description</w:t>
      </w:r>
      <w:r w:rsidR="00AE2F76">
        <w:t xml:space="preserve"> &lt;Expand later&gt;</w:t>
      </w:r>
    </w:p>
    <w:p w:rsidR="004F0BB7" w:rsidRPr="00A34025" w:rsidRDefault="003138CC" w:rsidP="00A34025">
      <w:pPr>
        <w:pStyle w:val="ListParagraph"/>
        <w:numPr>
          <w:ilvl w:val="0"/>
          <w:numId w:val="3"/>
        </w:numPr>
        <w:rPr>
          <w:b/>
        </w:rPr>
      </w:pPr>
      <w:r w:rsidRPr="00A34025">
        <w:rPr>
          <w:b/>
        </w:rPr>
        <w:t>Baseline Performance Measure:</w:t>
      </w:r>
    </w:p>
    <w:p w:rsidR="003138CC" w:rsidRDefault="003138CC" w:rsidP="003138CC">
      <w:r>
        <w:t>Procedure:</w:t>
      </w:r>
    </w:p>
    <w:p w:rsidR="003138CC" w:rsidRDefault="003138CC" w:rsidP="003138CC">
      <w:r>
        <w:t xml:space="preserve">To get the baseline performance measure, </w:t>
      </w:r>
      <w:r>
        <w:rPr>
          <w:i/>
        </w:rPr>
        <w:t xml:space="preserve">qdc </w:t>
      </w:r>
      <w:r>
        <w:t>classifier was used which is provided by prtools</w:t>
      </w:r>
      <w:r w:rsidR="005917DE">
        <w:t xml:space="preserve">. 5 times 5-fold cross validation was performed to estimate the performance on the training set. </w:t>
      </w:r>
      <w:del w:id="0" w:author="chakrova" w:date="2014-05-10T17:19:00Z">
        <w:r w:rsidR="00830DAD" w:rsidDel="00B46F1C">
          <w:delText>\</w:delText>
        </w:r>
      </w:del>
    </w:p>
    <w:p w:rsidR="00830DAD" w:rsidRDefault="00717A81" w:rsidP="003138CC">
      <w:r>
        <w:t>Baseline performance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7A81" w:rsidRPr="00717A81" w:rsidTr="00717A81">
        <w:tc>
          <w:tcPr>
            <w:tcW w:w="3116" w:type="dxa"/>
          </w:tcPr>
          <w:p w:rsidR="00717A81" w:rsidRPr="00717A81" w:rsidRDefault="00717A81" w:rsidP="003138CC">
            <w:pPr>
              <w:rPr>
                <w:b/>
              </w:rPr>
            </w:pPr>
            <w:r w:rsidRPr="00717A81">
              <w:rPr>
                <w:b/>
              </w:rPr>
              <w:t>Classifier</w:t>
            </w:r>
          </w:p>
        </w:tc>
        <w:tc>
          <w:tcPr>
            <w:tcW w:w="3117" w:type="dxa"/>
          </w:tcPr>
          <w:p w:rsidR="00717A81" w:rsidRPr="00717A81" w:rsidRDefault="00717A81" w:rsidP="003138CC">
            <w:pPr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  <w:tc>
          <w:tcPr>
            <w:tcW w:w="3117" w:type="dxa"/>
          </w:tcPr>
          <w:p w:rsidR="00717A81" w:rsidRPr="00717A81" w:rsidRDefault="00717A81" w:rsidP="003138CC">
            <w:pPr>
              <w:rPr>
                <w:b/>
              </w:rPr>
            </w:pPr>
            <w:r w:rsidRPr="00717A81">
              <w:rPr>
                <w:b/>
              </w:rPr>
              <w:t>Standard Deviation</w:t>
            </w:r>
          </w:p>
        </w:tc>
      </w:tr>
      <w:tr w:rsidR="00717A81" w:rsidTr="00717A81">
        <w:tc>
          <w:tcPr>
            <w:tcW w:w="3116" w:type="dxa"/>
          </w:tcPr>
          <w:p w:rsidR="00717A81" w:rsidRDefault="00717A81" w:rsidP="003138CC">
            <w:r>
              <w:t>qdc</w:t>
            </w:r>
          </w:p>
        </w:tc>
        <w:tc>
          <w:tcPr>
            <w:tcW w:w="3117" w:type="dxa"/>
          </w:tcPr>
          <w:p w:rsidR="00717A81" w:rsidRDefault="00717A81" w:rsidP="003138CC">
            <w:r>
              <w:t>84</w:t>
            </w:r>
            <w:r w:rsidR="00F4655E">
              <w:t>.</w:t>
            </w:r>
            <w:r>
              <w:t>51</w:t>
            </w:r>
          </w:p>
        </w:tc>
        <w:tc>
          <w:tcPr>
            <w:tcW w:w="3117" w:type="dxa"/>
          </w:tcPr>
          <w:p w:rsidR="00717A81" w:rsidRDefault="00717A81" w:rsidP="003138CC">
            <w:r>
              <w:t>0</w:t>
            </w:r>
            <w:r w:rsidR="00F4655E">
              <w:t>.</w:t>
            </w:r>
            <w:r>
              <w:t>11</w:t>
            </w:r>
          </w:p>
        </w:tc>
      </w:tr>
    </w:tbl>
    <w:p w:rsidR="00717A81" w:rsidRDefault="00717A81" w:rsidP="003138CC"/>
    <w:p w:rsidR="00717A81" w:rsidRDefault="00717A81" w:rsidP="003138CC">
      <w:r>
        <w:t>So we see that the baseline performance error rate is 84</w:t>
      </w:r>
      <w:r w:rsidR="00F4655E">
        <w:t>.</w:t>
      </w:r>
      <w:r>
        <w:t>51±0</w:t>
      </w:r>
      <w:r w:rsidR="00F4655E">
        <w:t>.</w:t>
      </w:r>
      <w:r w:rsidR="00002EEA">
        <w:t>59</w:t>
      </w:r>
      <w:r w:rsidR="00956A7F">
        <w:t xml:space="preserve">%. </w:t>
      </w:r>
      <w:ins w:id="1" w:author="chakrova" w:date="2014-05-10T17:14:00Z">
        <w:r w:rsidR="00022F3C">
          <w:t xml:space="preserve">So the accuracy is </w:t>
        </w:r>
      </w:ins>
      <w:ins w:id="2" w:author="chakrova" w:date="2014-05-10T17:15:00Z">
        <w:r w:rsidR="00022F3C">
          <w:t>15.49±0.</w:t>
        </w:r>
      </w:ins>
      <w:r w:rsidR="00002EEA">
        <w:t>59</w:t>
      </w:r>
      <w:ins w:id="3" w:author="chakrova" w:date="2014-05-10T17:15:00Z">
        <w:r w:rsidR="00022F3C">
          <w:t>%</w:t>
        </w:r>
      </w:ins>
    </w:p>
    <w:p w:rsidR="00830DAD" w:rsidRDefault="00956A7F" w:rsidP="003138CC">
      <w:r>
        <w:t>Confusion Matrix is presented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04BE5" w:rsidTr="00402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804BE5" w:rsidRDefault="00804BE5" w:rsidP="00D862E9">
            <w:pPr>
              <w:spacing w:before="240" w:after="240"/>
            </w:pPr>
            <w:ins w:id="4" w:author="chakrova" w:date="2014-05-10T17:08:00Z">
              <w:r>
                <w:t>True Labels</w:t>
              </w:r>
            </w:ins>
          </w:p>
        </w:tc>
        <w:tc>
          <w:tcPr>
            <w:tcW w:w="7273" w:type="dxa"/>
            <w:gridSpan w:val="7"/>
          </w:tcPr>
          <w:p w:rsidR="00804BE5" w:rsidRDefault="00804BE5" w:rsidP="00D862E9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Labels</w:t>
            </w:r>
          </w:p>
        </w:tc>
        <w:tc>
          <w:tcPr>
            <w:tcW w:w="1039" w:type="dxa"/>
            <w:vMerge w:val="restart"/>
          </w:tcPr>
          <w:p w:rsidR="00804BE5" w:rsidRDefault="00804BE5" w:rsidP="00D862E9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ins w:id="5" w:author="chakrova" w:date="2014-05-10T17:09:00Z">
              <w:r>
                <w:t>Totals</w:t>
              </w:r>
            </w:ins>
          </w:p>
        </w:tc>
      </w:tr>
      <w:tr w:rsidR="00804BE5" w:rsidTr="00956A7F">
        <w:trPr>
          <w:ins w:id="6" w:author="chakrova" w:date="2014-05-10T17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804BE5" w:rsidRDefault="00804BE5" w:rsidP="003138CC">
            <w:pPr>
              <w:rPr>
                <w:ins w:id="7" w:author="chakrova" w:date="2014-05-10T17:10:00Z"/>
              </w:rPr>
            </w:pPr>
          </w:p>
        </w:tc>
        <w:tc>
          <w:tcPr>
            <w:tcW w:w="1039" w:type="dxa"/>
          </w:tcPr>
          <w:p w:rsidR="00804BE5" w:rsidRPr="00D862E9" w:rsidRDefault="00D0151E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" w:author="chakrova" w:date="2014-05-10T17:10:00Z"/>
                <w:b/>
              </w:rPr>
            </w:pPr>
            <w:ins w:id="9" w:author="chakrova" w:date="2014-05-10T17:10:00Z">
              <w:r w:rsidRPr="00D862E9">
                <w:rPr>
                  <w:b/>
                </w:rPr>
                <w:t>1</w:t>
              </w:r>
            </w:ins>
          </w:p>
        </w:tc>
        <w:tc>
          <w:tcPr>
            <w:tcW w:w="1039" w:type="dxa"/>
          </w:tcPr>
          <w:p w:rsidR="00804BE5" w:rsidRPr="00D862E9" w:rsidRDefault="00D0151E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" w:author="chakrova" w:date="2014-05-10T17:10:00Z"/>
                <w:b/>
              </w:rPr>
            </w:pPr>
            <w:ins w:id="11" w:author="chakrova" w:date="2014-05-10T17:10:00Z">
              <w:r w:rsidRPr="00D862E9">
                <w:rPr>
                  <w:b/>
                </w:rPr>
                <w:t>2</w:t>
              </w:r>
            </w:ins>
          </w:p>
        </w:tc>
        <w:tc>
          <w:tcPr>
            <w:tcW w:w="1039" w:type="dxa"/>
          </w:tcPr>
          <w:p w:rsidR="00804BE5" w:rsidRPr="00D862E9" w:rsidRDefault="00D0151E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" w:author="chakrova" w:date="2014-05-10T17:10:00Z"/>
                <w:b/>
              </w:rPr>
            </w:pPr>
            <w:ins w:id="13" w:author="chakrova" w:date="2014-05-10T17:10:00Z">
              <w:r w:rsidRPr="00D862E9">
                <w:rPr>
                  <w:b/>
                </w:rPr>
                <w:t>3</w:t>
              </w:r>
            </w:ins>
          </w:p>
        </w:tc>
        <w:tc>
          <w:tcPr>
            <w:tcW w:w="1039" w:type="dxa"/>
          </w:tcPr>
          <w:p w:rsidR="00804BE5" w:rsidRPr="00D862E9" w:rsidRDefault="00D0151E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" w:author="chakrova" w:date="2014-05-10T17:10:00Z"/>
                <w:b/>
              </w:rPr>
            </w:pPr>
            <w:ins w:id="15" w:author="chakrova" w:date="2014-05-10T17:10:00Z">
              <w:r w:rsidRPr="00D862E9">
                <w:rPr>
                  <w:b/>
                </w:rPr>
                <w:t>4</w:t>
              </w:r>
            </w:ins>
          </w:p>
        </w:tc>
        <w:tc>
          <w:tcPr>
            <w:tcW w:w="1039" w:type="dxa"/>
          </w:tcPr>
          <w:p w:rsidR="00804BE5" w:rsidRPr="00D862E9" w:rsidRDefault="00D0151E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" w:author="chakrova" w:date="2014-05-10T17:10:00Z"/>
                <w:b/>
              </w:rPr>
            </w:pPr>
            <w:ins w:id="17" w:author="chakrova" w:date="2014-05-10T17:10:00Z">
              <w:r w:rsidRPr="00D862E9">
                <w:rPr>
                  <w:b/>
                </w:rPr>
                <w:t>5</w:t>
              </w:r>
            </w:ins>
          </w:p>
        </w:tc>
        <w:tc>
          <w:tcPr>
            <w:tcW w:w="1039" w:type="dxa"/>
          </w:tcPr>
          <w:p w:rsidR="00804BE5" w:rsidRPr="00D862E9" w:rsidRDefault="00D0151E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" w:author="chakrova" w:date="2014-05-10T17:10:00Z"/>
                <w:b/>
              </w:rPr>
            </w:pPr>
            <w:ins w:id="19" w:author="chakrova" w:date="2014-05-10T17:10:00Z">
              <w:r w:rsidRPr="00D862E9">
                <w:rPr>
                  <w:b/>
                </w:rPr>
                <w:t>6</w:t>
              </w:r>
            </w:ins>
          </w:p>
        </w:tc>
        <w:tc>
          <w:tcPr>
            <w:tcW w:w="1039" w:type="dxa"/>
          </w:tcPr>
          <w:p w:rsidR="00804BE5" w:rsidRPr="00D862E9" w:rsidRDefault="00D0151E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" w:author="chakrova" w:date="2014-05-10T17:10:00Z"/>
                <w:b/>
              </w:rPr>
            </w:pPr>
            <w:ins w:id="21" w:author="chakrova" w:date="2014-05-10T17:10:00Z">
              <w:r w:rsidRPr="00D862E9">
                <w:rPr>
                  <w:b/>
                </w:rPr>
                <w:t>7</w:t>
              </w:r>
            </w:ins>
          </w:p>
        </w:tc>
        <w:tc>
          <w:tcPr>
            <w:tcW w:w="1039" w:type="dxa"/>
            <w:vMerge/>
          </w:tcPr>
          <w:p w:rsidR="00804BE5" w:rsidRDefault="00804BE5" w:rsidP="003138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" w:author="chakrova" w:date="2014-05-10T17:10:00Z"/>
              </w:rPr>
            </w:pPr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D862E9">
            <w:pPr>
              <w:jc w:val="center"/>
            </w:pPr>
            <w:ins w:id="23" w:author="chakrova" w:date="2014-05-10T17:09:00Z">
              <w:r>
                <w:t>1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4" w:author="chakrova" w:date="2014-05-10T17:10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5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6" w:author="chakrova" w:date="2014-05-10T17:11:00Z">
              <w:r>
                <w:t>204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7" w:author="chakrova" w:date="2014-05-10T17:11:00Z">
              <w:r>
                <w:t>324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8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9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0" w:author="chakrova" w:date="2014-05-10T17:12:00Z">
              <w:r>
                <w:t>12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1" w:author="chakrova" w:date="2014-05-10T17:14:00Z">
              <w:r>
                <w:t>540</w:t>
              </w:r>
            </w:ins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D862E9">
            <w:pPr>
              <w:jc w:val="center"/>
            </w:pPr>
            <w:ins w:id="32" w:author="chakrova" w:date="2014-05-10T17:09:00Z">
              <w:r>
                <w:t>2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3" w:author="chakrova" w:date="2014-05-10T17:10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4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5" w:author="chakrova" w:date="2014-05-10T17:11:00Z">
              <w:r>
                <w:t>113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6" w:author="chakrova" w:date="2014-05-10T17:11:00Z">
              <w:r>
                <w:t>421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7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8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39" w:author="chakrova" w:date="2014-05-10T17:12:00Z">
              <w:r>
                <w:t>6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40" w:author="chakrova" w:date="2014-05-10T17:14:00Z">
              <w:r>
                <w:t>540</w:t>
              </w:r>
            </w:ins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D862E9">
            <w:pPr>
              <w:jc w:val="center"/>
            </w:pPr>
            <w:ins w:id="41" w:author="chakrova" w:date="2014-05-10T17:09:00Z">
              <w:r>
                <w:t>3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42" w:author="chakrova" w:date="2014-05-10T17:10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43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44" w:author="chakrova" w:date="2014-05-10T17:11:00Z">
              <w:r>
                <w:t>3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45" w:author="chakrova" w:date="2014-05-10T17:11:00Z">
              <w:r>
                <w:t>537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46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47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48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49" w:author="chakrova" w:date="2014-05-10T17:14:00Z">
              <w:r>
                <w:t>540</w:t>
              </w:r>
            </w:ins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D862E9">
            <w:pPr>
              <w:jc w:val="center"/>
            </w:pPr>
            <w:ins w:id="50" w:author="chakrova" w:date="2014-05-10T17:09:00Z">
              <w:r>
                <w:t>4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51" w:author="chakrova" w:date="2014-05-10T17:10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52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53" w:author="chakrova" w:date="2014-05-10T17:11:00Z">
              <w:r>
                <w:t>1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54" w:author="chakrova" w:date="2014-05-10T17:11:00Z">
              <w:r>
                <w:t>539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55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56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57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58" w:author="chakrova" w:date="2014-05-10T17:14:00Z">
              <w:r>
                <w:t>540</w:t>
              </w:r>
            </w:ins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D862E9">
            <w:pPr>
              <w:jc w:val="center"/>
            </w:pPr>
            <w:ins w:id="59" w:author="chakrova" w:date="2014-05-10T17:09:00Z">
              <w:r>
                <w:t>5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60" w:author="chakrova" w:date="2014-05-10T17:10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61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62" w:author="chakrova" w:date="2014-05-10T17:11:00Z">
              <w:r>
                <w:t>27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63" w:author="chakrova" w:date="2014-05-10T17:11:00Z">
              <w:r>
                <w:t>513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64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65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66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67" w:author="chakrova" w:date="2014-05-10T17:14:00Z">
              <w:r>
                <w:t>540</w:t>
              </w:r>
            </w:ins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D862E9">
            <w:pPr>
              <w:jc w:val="center"/>
            </w:pPr>
            <w:ins w:id="68" w:author="chakrova" w:date="2014-05-10T17:09:00Z">
              <w:r>
                <w:t>6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69" w:author="chakrova" w:date="2014-05-10T17:10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70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71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72" w:author="chakrova" w:date="2014-05-10T17:11:00Z">
              <w:r>
                <w:t>540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73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74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75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76" w:author="chakrova" w:date="2014-05-10T17:14:00Z">
              <w:r>
                <w:t>540</w:t>
              </w:r>
            </w:ins>
          </w:p>
        </w:tc>
      </w:tr>
      <w:tr w:rsidR="00956A7F" w:rsidTr="00D8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956A7F" w:rsidRDefault="00804BE5" w:rsidP="00D862E9">
            <w:pPr>
              <w:jc w:val="center"/>
            </w:pPr>
            <w:ins w:id="77" w:author="chakrova" w:date="2014-05-10T17:09:00Z">
              <w:r>
                <w:t>7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78" w:author="chakrova" w:date="2014-05-10T17:10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79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80" w:author="chakrova" w:date="2014-05-10T17:11:00Z">
              <w:r>
                <w:t>410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81" w:author="chakrova" w:date="2014-05-10T17:11:00Z">
              <w:r>
                <w:t>89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82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83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84" w:author="chakrova" w:date="2014-05-10T17:12:00Z">
              <w:r>
                <w:t>41</w:t>
              </w:r>
            </w:ins>
          </w:p>
        </w:tc>
        <w:tc>
          <w:tcPr>
            <w:tcW w:w="1039" w:type="dxa"/>
          </w:tcPr>
          <w:p w:rsidR="00956A7F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85" w:author="chakrova" w:date="2014-05-10T17:14:00Z">
              <w:r>
                <w:t>540</w:t>
              </w:r>
            </w:ins>
          </w:p>
        </w:tc>
      </w:tr>
      <w:tr w:rsidR="00804BE5" w:rsidTr="00956A7F">
        <w:trPr>
          <w:ins w:id="86" w:author="chakrova" w:date="2014-05-10T17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804BE5" w:rsidRDefault="00D0151E" w:rsidP="00D862E9">
            <w:pPr>
              <w:jc w:val="center"/>
              <w:rPr>
                <w:ins w:id="87" w:author="chakrova" w:date="2014-05-10T17:09:00Z"/>
              </w:rPr>
            </w:pPr>
            <w:ins w:id="88" w:author="chakrova" w:date="2014-05-10T17:12:00Z">
              <w:r>
                <w:t>Totals</w:t>
              </w:r>
            </w:ins>
          </w:p>
        </w:tc>
        <w:tc>
          <w:tcPr>
            <w:tcW w:w="1039" w:type="dxa"/>
          </w:tcPr>
          <w:p w:rsidR="00804BE5" w:rsidRPr="00D862E9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9" w:author="chakrova" w:date="2014-05-10T17:09:00Z"/>
                <w:b/>
              </w:rPr>
            </w:pPr>
            <w:ins w:id="90" w:author="chakrova" w:date="2014-05-10T17:12:00Z">
              <w:r w:rsidRPr="00D862E9">
                <w:rPr>
                  <w:b/>
                </w:rPr>
                <w:t>0</w:t>
              </w:r>
            </w:ins>
          </w:p>
        </w:tc>
        <w:tc>
          <w:tcPr>
            <w:tcW w:w="1039" w:type="dxa"/>
          </w:tcPr>
          <w:p w:rsidR="00804BE5" w:rsidRPr="00D862E9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1" w:author="chakrova" w:date="2014-05-10T17:09:00Z"/>
                <w:b/>
              </w:rPr>
            </w:pPr>
            <w:ins w:id="92" w:author="chakrova" w:date="2014-05-10T17:12:00Z">
              <w:r w:rsidRPr="00D862E9">
                <w:rPr>
                  <w:b/>
                </w:rPr>
                <w:t>0</w:t>
              </w:r>
            </w:ins>
          </w:p>
        </w:tc>
        <w:tc>
          <w:tcPr>
            <w:tcW w:w="1039" w:type="dxa"/>
          </w:tcPr>
          <w:p w:rsidR="00804BE5" w:rsidRPr="00D862E9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3" w:author="chakrova" w:date="2014-05-10T17:09:00Z"/>
                <w:b/>
              </w:rPr>
            </w:pPr>
            <w:ins w:id="94" w:author="chakrova" w:date="2014-05-10T17:13:00Z">
              <w:r w:rsidRPr="00D862E9">
                <w:rPr>
                  <w:b/>
                </w:rPr>
                <w:t>758</w:t>
              </w:r>
            </w:ins>
          </w:p>
        </w:tc>
        <w:tc>
          <w:tcPr>
            <w:tcW w:w="1039" w:type="dxa"/>
          </w:tcPr>
          <w:p w:rsidR="00804BE5" w:rsidRPr="00D862E9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5" w:author="chakrova" w:date="2014-05-10T17:09:00Z"/>
                <w:b/>
              </w:rPr>
            </w:pPr>
            <w:ins w:id="96" w:author="chakrova" w:date="2014-05-10T17:13:00Z">
              <w:r>
                <w:rPr>
                  <w:b/>
                </w:rPr>
                <w:t>2963</w:t>
              </w:r>
            </w:ins>
          </w:p>
        </w:tc>
        <w:tc>
          <w:tcPr>
            <w:tcW w:w="1039" w:type="dxa"/>
          </w:tcPr>
          <w:p w:rsidR="00804BE5" w:rsidRPr="00D862E9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7" w:author="chakrova" w:date="2014-05-10T17:09:00Z"/>
                <w:b/>
              </w:rPr>
            </w:pPr>
            <w:ins w:id="98" w:author="chakrova" w:date="2014-05-10T17:13:00Z">
              <w:r>
                <w:rPr>
                  <w:b/>
                </w:rPr>
                <w:t>0</w:t>
              </w:r>
            </w:ins>
          </w:p>
        </w:tc>
        <w:tc>
          <w:tcPr>
            <w:tcW w:w="1039" w:type="dxa"/>
          </w:tcPr>
          <w:p w:rsidR="00804BE5" w:rsidRPr="00D862E9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99" w:author="chakrova" w:date="2014-05-10T17:09:00Z"/>
                <w:b/>
              </w:rPr>
            </w:pPr>
            <w:ins w:id="100" w:author="chakrova" w:date="2014-05-10T17:13:00Z">
              <w:r>
                <w:rPr>
                  <w:b/>
                </w:rPr>
                <w:t>0</w:t>
              </w:r>
            </w:ins>
          </w:p>
        </w:tc>
        <w:tc>
          <w:tcPr>
            <w:tcW w:w="1039" w:type="dxa"/>
          </w:tcPr>
          <w:p w:rsidR="00804BE5" w:rsidRPr="00D862E9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1" w:author="chakrova" w:date="2014-05-10T17:09:00Z"/>
                <w:b/>
              </w:rPr>
            </w:pPr>
            <w:ins w:id="102" w:author="chakrova" w:date="2014-05-10T17:13:00Z">
              <w:r>
                <w:rPr>
                  <w:b/>
                </w:rPr>
                <w:t>59</w:t>
              </w:r>
            </w:ins>
          </w:p>
        </w:tc>
        <w:tc>
          <w:tcPr>
            <w:tcW w:w="1039" w:type="dxa"/>
          </w:tcPr>
          <w:p w:rsidR="00804BE5" w:rsidRPr="00D862E9" w:rsidRDefault="00D0151E" w:rsidP="00D862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3" w:author="chakrova" w:date="2014-05-10T17:09:00Z"/>
                <w:b/>
              </w:rPr>
            </w:pPr>
            <w:ins w:id="104" w:author="chakrova" w:date="2014-05-10T17:13:00Z">
              <w:r>
                <w:rPr>
                  <w:b/>
                </w:rPr>
                <w:t>3780</w:t>
              </w:r>
            </w:ins>
          </w:p>
        </w:tc>
      </w:tr>
    </w:tbl>
    <w:p w:rsidR="00956A7F" w:rsidRDefault="00956A7F" w:rsidP="003138CC">
      <w:pPr>
        <w:rPr>
          <w:ins w:id="105" w:author="chakrova" w:date="2014-05-10T17:14:00Z"/>
        </w:rPr>
      </w:pPr>
    </w:p>
    <w:p w:rsidR="00022F3C" w:rsidRDefault="00022F3C" w:rsidP="003138CC">
      <w:pPr>
        <w:rPr>
          <w:ins w:id="106" w:author="chakrova" w:date="2014-05-10T17:14:00Z"/>
        </w:rPr>
      </w:pPr>
    </w:p>
    <w:p w:rsidR="00022F3C" w:rsidRDefault="002A569F" w:rsidP="003138CC">
      <w:pPr>
        <w:rPr>
          <w:ins w:id="107" w:author="chakrova" w:date="2014-05-10T17:15:00Z"/>
        </w:rPr>
      </w:pPr>
      <w:ins w:id="108" w:author="chakrova" w:date="2014-05-10T17:15:00Z">
        <w:r>
          <w:t>Comment on the above results:</w:t>
        </w:r>
      </w:ins>
    </w:p>
    <w:p w:rsidR="002A569F" w:rsidRDefault="00B46F1C" w:rsidP="003138CC">
      <w:pPr>
        <w:rPr>
          <w:ins w:id="109" w:author="chakrova" w:date="2014-05-10T17:17:00Z"/>
        </w:rPr>
      </w:pPr>
      <w:ins w:id="110" w:author="chakrova" w:date="2014-05-10T17:16:00Z">
        <w:r>
          <w:t xml:space="preserve">`qdc’ classifier gives really poor result on the given dataset. This </w:t>
        </w:r>
      </w:ins>
      <w:ins w:id="111" w:author="chakrova" w:date="2014-05-10T17:17:00Z">
        <w:r>
          <w:t>could be due to following reasons:</w:t>
        </w:r>
      </w:ins>
    </w:p>
    <w:p w:rsidR="00B46F1C" w:rsidRDefault="00B46F1C" w:rsidP="00D862E9">
      <w:pPr>
        <w:pStyle w:val="ListParagraph"/>
        <w:numPr>
          <w:ilvl w:val="0"/>
          <w:numId w:val="2"/>
        </w:numPr>
        <w:rPr>
          <w:ins w:id="112" w:author="chakrova" w:date="2014-05-10T17:17:00Z"/>
        </w:rPr>
      </w:pPr>
      <w:ins w:id="113" w:author="chakrova" w:date="2014-05-10T17:17:00Z">
        <w:r>
          <w:t>Data is not normalized</w:t>
        </w:r>
      </w:ins>
      <w:ins w:id="114" w:author="chakrova" w:date="2014-05-10T17:21:00Z">
        <w:r>
          <w:t>.</w:t>
        </w:r>
      </w:ins>
    </w:p>
    <w:p w:rsidR="00A34025" w:rsidRDefault="00B46F1C" w:rsidP="00A34025">
      <w:pPr>
        <w:pStyle w:val="ListParagraph"/>
        <w:numPr>
          <w:ilvl w:val="0"/>
          <w:numId w:val="2"/>
        </w:numPr>
      </w:pPr>
      <w:ins w:id="115" w:author="chakrova" w:date="2014-05-10T17:17:00Z">
        <w:r>
          <w:t xml:space="preserve">54 dimension may be too </w:t>
        </w:r>
      </w:ins>
      <w:ins w:id="116" w:author="chakrova" w:date="2014-05-10T17:18:00Z">
        <w:r>
          <w:t>`complex’ for the classifier to classify fairly accurately</w:t>
        </w:r>
      </w:ins>
      <w:ins w:id="117" w:author="chakrova" w:date="2014-05-10T17:20:00Z">
        <w:r>
          <w:t>, we need to reduce the dimension to see which dimension gives the best performance.</w:t>
        </w:r>
      </w:ins>
    </w:p>
    <w:p w:rsidR="00B61E6C" w:rsidRDefault="00B61E6C" w:rsidP="00B61E6C">
      <w:pPr>
        <w:rPr>
          <w:b/>
        </w:rPr>
      </w:pPr>
      <w:r>
        <w:rPr>
          <w:b/>
        </w:rPr>
        <w:t>Appropriate Features:</w:t>
      </w:r>
    </w:p>
    <w:p w:rsidR="00044994" w:rsidRDefault="00044994" w:rsidP="00044994">
      <w:pPr>
        <w:pStyle w:val="ListParagraph"/>
        <w:numPr>
          <w:ilvl w:val="0"/>
          <w:numId w:val="5"/>
        </w:numPr>
        <w:rPr>
          <w:b/>
        </w:rPr>
      </w:pPr>
      <w:r w:rsidRPr="00044994">
        <w:rPr>
          <w:b/>
        </w:rPr>
        <w:t>Feature Extraction</w:t>
      </w:r>
      <w:r>
        <w:rPr>
          <w:b/>
        </w:rPr>
        <w:t>:</w:t>
      </w:r>
    </w:p>
    <w:p w:rsidR="00B61E6C" w:rsidRDefault="00044994" w:rsidP="00044994">
      <w:r>
        <w:t>No remapping of the given feature set was done. Instead, I relied on normalization and dimension reduction procedure</w:t>
      </w:r>
      <w:r w:rsidR="00D43DEF">
        <w:t>s</w:t>
      </w:r>
      <w:r>
        <w:t xml:space="preserve"> to find the </w:t>
      </w:r>
      <w:r w:rsidR="00976ECD">
        <w:t xml:space="preserve">optimum </w:t>
      </w:r>
      <w:r w:rsidR="00976ECD" w:rsidRPr="00976ECD">
        <w:t>performance</w:t>
      </w:r>
      <w:r w:rsidR="00D43DEF">
        <w:t>.</w:t>
      </w:r>
    </w:p>
    <w:p w:rsidR="00D43DEF" w:rsidRDefault="00D43DEF" w:rsidP="00D43DEF">
      <w:pPr>
        <w:pStyle w:val="ListParagraph"/>
        <w:numPr>
          <w:ilvl w:val="0"/>
          <w:numId w:val="5"/>
        </w:numPr>
        <w:rPr>
          <w:b/>
        </w:rPr>
      </w:pPr>
      <w:r w:rsidRPr="00D43DEF">
        <w:rPr>
          <w:b/>
        </w:rPr>
        <w:t>Normalization/Scaling</w:t>
      </w:r>
      <w:r>
        <w:rPr>
          <w:b/>
        </w:rPr>
        <w:t>:</w:t>
      </w:r>
    </w:p>
    <w:p w:rsidR="00D43DEF" w:rsidRDefault="00976ECD" w:rsidP="00D43DEF">
      <w:pPr>
        <w:ind w:left="360"/>
      </w:pPr>
      <w:r>
        <w:lastRenderedPageBreak/>
        <w:t>`normm’ method provided by prtools was used for normalizing the given data. `normm’ method normalizes the distances of all features in the dataset such that their Minkowski-P distances to the origin equal one</w:t>
      </w:r>
      <w:r w:rsidR="003C1F85">
        <w:t xml:space="preserve">. Minkowski-P distance between two points </w:t>
      </w:r>
    </w:p>
    <w:p w:rsidR="003C1F85" w:rsidRDefault="003C1F85" w:rsidP="00D43DEF">
      <w:pPr>
        <w:ind w:left="360"/>
        <w:rPr>
          <w:b/>
        </w:rPr>
      </w:pPr>
      <w:r w:rsidRPr="00394AFE">
        <w:rPr>
          <w:b/>
        </w:rPr>
        <w:t>P = (x</w:t>
      </w:r>
      <w:r w:rsidRPr="00394AFE">
        <w:rPr>
          <w:b/>
          <w:vertAlign w:val="subscript"/>
        </w:rPr>
        <w:t>1</w:t>
      </w:r>
      <w:r w:rsidRPr="00394AFE">
        <w:rPr>
          <w:b/>
        </w:rPr>
        <w:t>,x</w:t>
      </w:r>
      <w:r w:rsidRPr="00394AFE">
        <w:rPr>
          <w:b/>
          <w:vertAlign w:val="subscript"/>
        </w:rPr>
        <w:t>2</w:t>
      </w:r>
      <w:r w:rsidRPr="00394AFE">
        <w:rPr>
          <w:b/>
        </w:rPr>
        <w:t>,…,x</w:t>
      </w:r>
      <w:r w:rsidRPr="00394AFE">
        <w:rPr>
          <w:b/>
          <w:vertAlign w:val="subscript"/>
        </w:rPr>
        <w:t>n</w:t>
      </w:r>
      <w:r w:rsidRPr="00394AFE">
        <w:rPr>
          <w:b/>
        </w:rPr>
        <w:t>) and Q = (y</w:t>
      </w:r>
      <w:r w:rsidRPr="00394AFE">
        <w:rPr>
          <w:b/>
          <w:vertAlign w:val="subscript"/>
        </w:rPr>
        <w:t>1</w:t>
      </w:r>
      <w:r w:rsidRPr="00394AFE">
        <w:rPr>
          <w:b/>
        </w:rPr>
        <w:t>,y</w:t>
      </w:r>
      <w:r w:rsidRPr="00394AFE">
        <w:rPr>
          <w:b/>
          <w:vertAlign w:val="subscript"/>
        </w:rPr>
        <w:t>2</w:t>
      </w:r>
      <w:r w:rsidRPr="00394AFE">
        <w:rPr>
          <w:b/>
        </w:rPr>
        <w:t>,…,y</w:t>
      </w:r>
      <w:r w:rsidRPr="00394AFE">
        <w:rPr>
          <w:b/>
          <w:vertAlign w:val="subscript"/>
        </w:rPr>
        <w:t>n</w:t>
      </w:r>
      <w:r w:rsidRPr="00394AFE">
        <w:rPr>
          <w:b/>
        </w:rPr>
        <w:t>)</w:t>
      </w:r>
      <w:r w:rsidR="00394AFE" w:rsidRPr="00394AFE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∈</m:t>
        </m:r>
      </m:oMath>
      <w:r w:rsidR="00394AFE" w:rsidRPr="00394AFE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  <w:r w:rsidR="00394AFE" w:rsidRPr="00394AFE">
        <w:rPr>
          <w:b/>
        </w:rPr>
        <w:br/>
      </w:r>
    </w:p>
    <w:p w:rsidR="00394AFE" w:rsidRDefault="00394AFE" w:rsidP="00D43DEF">
      <w:pPr>
        <w:ind w:left="360"/>
      </w:pPr>
      <w:r>
        <w:t>is defined as:</w:t>
      </w:r>
    </w:p>
    <w:p w:rsidR="003C1F85" w:rsidRPr="00FF01DE" w:rsidRDefault="00303755" w:rsidP="00D43DEF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1/p</m:t>
              </m:r>
            </m:sup>
          </m:sSup>
        </m:oMath>
      </m:oMathPara>
    </w:p>
    <w:p w:rsidR="00FF01DE" w:rsidRPr="00303755" w:rsidRDefault="00FF01DE" w:rsidP="00D43DEF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P=2 was selected </w:t>
      </w:r>
      <w:r w:rsidR="0098425B">
        <w:rPr>
          <w:rFonts w:eastAsiaTheme="minorEastAsia"/>
        </w:rPr>
        <w:t xml:space="preserve">for all the classifiers henceforth in this project. </w:t>
      </w:r>
      <w:r w:rsidR="006C7F7D">
        <w:rPr>
          <w:rFonts w:eastAsiaTheme="minorEastAsia"/>
        </w:rPr>
        <w:t xml:space="preserve"> Also, normalization was done for each row as well as for each column which improved the accuracy.</w:t>
      </w:r>
    </w:p>
    <w:p w:rsidR="00B023D3" w:rsidRDefault="00BF3D99" w:rsidP="00B023D3">
      <w:r>
        <w:t>Classification performance of the normalized data using 5-fold cross validation on training data:</w:t>
      </w:r>
    </w:p>
    <w:p w:rsidR="006C7F7D" w:rsidRDefault="006C7F7D" w:rsidP="00B023D3">
      <w:r w:rsidRPr="006C7F7D">
        <w:rPr>
          <w:b/>
        </w:rPr>
        <w:t>Case 1:</w:t>
      </w:r>
      <w:r>
        <w:t xml:space="preserve"> When all the rows of training data was normalized: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23D3" w:rsidRPr="00717A81" w:rsidTr="0040200F">
        <w:tc>
          <w:tcPr>
            <w:tcW w:w="3116" w:type="dxa"/>
          </w:tcPr>
          <w:p w:rsidR="00B023D3" w:rsidRPr="00717A81" w:rsidRDefault="00B023D3" w:rsidP="0040200F">
            <w:pPr>
              <w:rPr>
                <w:b/>
              </w:rPr>
            </w:pPr>
            <w:r w:rsidRPr="00717A81">
              <w:rPr>
                <w:b/>
              </w:rPr>
              <w:t>Classifier</w:t>
            </w:r>
          </w:p>
        </w:tc>
        <w:tc>
          <w:tcPr>
            <w:tcW w:w="3117" w:type="dxa"/>
          </w:tcPr>
          <w:p w:rsidR="00B023D3" w:rsidRPr="00717A81" w:rsidRDefault="00B023D3" w:rsidP="0040200F">
            <w:pPr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  <w:tc>
          <w:tcPr>
            <w:tcW w:w="3117" w:type="dxa"/>
          </w:tcPr>
          <w:p w:rsidR="00B023D3" w:rsidRPr="00717A81" w:rsidRDefault="00B023D3" w:rsidP="0040200F">
            <w:pPr>
              <w:rPr>
                <w:b/>
              </w:rPr>
            </w:pPr>
            <w:r w:rsidRPr="00717A81">
              <w:rPr>
                <w:b/>
              </w:rPr>
              <w:t>Standard Deviation</w:t>
            </w:r>
          </w:p>
        </w:tc>
      </w:tr>
      <w:tr w:rsidR="00B023D3" w:rsidTr="0040200F">
        <w:tc>
          <w:tcPr>
            <w:tcW w:w="3116" w:type="dxa"/>
          </w:tcPr>
          <w:p w:rsidR="00B023D3" w:rsidRDefault="00B023D3" w:rsidP="0040200F">
            <w:r>
              <w:t>qdc</w:t>
            </w:r>
          </w:p>
        </w:tc>
        <w:tc>
          <w:tcPr>
            <w:tcW w:w="3117" w:type="dxa"/>
          </w:tcPr>
          <w:p w:rsidR="00B023D3" w:rsidRDefault="00134C7E" w:rsidP="0040200F">
            <w:r>
              <w:t>63.74</w:t>
            </w:r>
          </w:p>
        </w:tc>
        <w:tc>
          <w:tcPr>
            <w:tcW w:w="3117" w:type="dxa"/>
          </w:tcPr>
          <w:p w:rsidR="00B023D3" w:rsidRDefault="00B023D3" w:rsidP="0040200F">
            <w:r>
              <w:t>0.</w:t>
            </w:r>
            <w:r w:rsidR="00134C7E">
              <w:t>17</w:t>
            </w:r>
          </w:p>
        </w:tc>
      </w:tr>
    </w:tbl>
    <w:p w:rsidR="00B023D3" w:rsidRDefault="00B023D3" w:rsidP="00B023D3"/>
    <w:p w:rsidR="00B023D3" w:rsidRDefault="00B023D3" w:rsidP="00B023D3">
      <w:r>
        <w:t xml:space="preserve">So we see that the baseline performance error rate is </w:t>
      </w:r>
      <w:r w:rsidR="00134C7E">
        <w:t>63.74</w:t>
      </w:r>
      <w:r>
        <w:t>±0.</w:t>
      </w:r>
      <w:r w:rsidR="00134C7E">
        <w:t>17</w:t>
      </w:r>
      <w:r>
        <w:t xml:space="preserve">%. </w:t>
      </w:r>
      <w:ins w:id="118" w:author="chakrova" w:date="2014-05-10T17:14:00Z">
        <w:r>
          <w:t xml:space="preserve">So the accuracy is </w:t>
        </w:r>
      </w:ins>
      <w:r w:rsidR="00134C7E">
        <w:t>36.26</w:t>
      </w:r>
      <w:ins w:id="119" w:author="chakrova" w:date="2014-05-10T17:15:00Z">
        <w:r>
          <w:t>±0.</w:t>
        </w:r>
      </w:ins>
      <w:r w:rsidR="00134C7E">
        <w:t>17</w:t>
      </w:r>
      <w:ins w:id="120" w:author="chakrova" w:date="2014-05-10T17:15:00Z">
        <w:r>
          <w:t>%</w:t>
        </w:r>
      </w:ins>
    </w:p>
    <w:p w:rsidR="00B023D3" w:rsidRDefault="00B023D3" w:rsidP="00B023D3">
      <w:r>
        <w:t>Confusion Matrix is presented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B023D3" w:rsidTr="00402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B023D3" w:rsidRDefault="00B023D3" w:rsidP="0040200F">
            <w:pPr>
              <w:spacing w:before="240" w:after="240"/>
            </w:pPr>
            <w:ins w:id="121" w:author="chakrova" w:date="2014-05-10T17:08:00Z">
              <w:r>
                <w:t>True Labels</w:t>
              </w:r>
            </w:ins>
          </w:p>
        </w:tc>
        <w:tc>
          <w:tcPr>
            <w:tcW w:w="7273" w:type="dxa"/>
            <w:gridSpan w:val="7"/>
          </w:tcPr>
          <w:p w:rsidR="00B023D3" w:rsidRDefault="00B023D3" w:rsidP="0040200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Labels</w:t>
            </w:r>
          </w:p>
        </w:tc>
        <w:tc>
          <w:tcPr>
            <w:tcW w:w="1039" w:type="dxa"/>
            <w:vMerge w:val="restart"/>
          </w:tcPr>
          <w:p w:rsidR="00B023D3" w:rsidRDefault="00B023D3" w:rsidP="0040200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ins w:id="122" w:author="chakrova" w:date="2014-05-10T17:09:00Z">
              <w:r>
                <w:t>Totals</w:t>
              </w:r>
            </w:ins>
          </w:p>
        </w:tc>
      </w:tr>
      <w:tr w:rsidR="00B023D3" w:rsidTr="0040200F">
        <w:trPr>
          <w:ins w:id="123" w:author="chakrova" w:date="2014-05-10T17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B023D3" w:rsidRDefault="00B023D3" w:rsidP="0040200F">
            <w:pPr>
              <w:rPr>
                <w:ins w:id="124" w:author="chakrova" w:date="2014-05-10T17:10:00Z"/>
              </w:rPr>
            </w:pPr>
          </w:p>
        </w:tc>
        <w:tc>
          <w:tcPr>
            <w:tcW w:w="1039" w:type="dxa"/>
          </w:tcPr>
          <w:p w:rsidR="00B023D3" w:rsidRPr="00D862E9" w:rsidRDefault="00B023D3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5" w:author="chakrova" w:date="2014-05-10T17:10:00Z"/>
                <w:b/>
              </w:rPr>
            </w:pPr>
            <w:ins w:id="126" w:author="chakrova" w:date="2014-05-10T17:10:00Z">
              <w:r w:rsidRPr="00D862E9">
                <w:rPr>
                  <w:b/>
                </w:rPr>
                <w:t>1</w:t>
              </w:r>
            </w:ins>
          </w:p>
        </w:tc>
        <w:tc>
          <w:tcPr>
            <w:tcW w:w="1039" w:type="dxa"/>
          </w:tcPr>
          <w:p w:rsidR="00B023D3" w:rsidRPr="00D862E9" w:rsidRDefault="00B023D3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" w:author="chakrova" w:date="2014-05-10T17:10:00Z"/>
                <w:b/>
              </w:rPr>
            </w:pPr>
            <w:ins w:id="128" w:author="chakrova" w:date="2014-05-10T17:10:00Z">
              <w:r w:rsidRPr="00D862E9">
                <w:rPr>
                  <w:b/>
                </w:rPr>
                <w:t>2</w:t>
              </w:r>
            </w:ins>
          </w:p>
        </w:tc>
        <w:tc>
          <w:tcPr>
            <w:tcW w:w="1039" w:type="dxa"/>
          </w:tcPr>
          <w:p w:rsidR="00B023D3" w:rsidRPr="00D862E9" w:rsidRDefault="00B023D3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" w:author="chakrova" w:date="2014-05-10T17:10:00Z"/>
                <w:b/>
              </w:rPr>
            </w:pPr>
            <w:ins w:id="130" w:author="chakrova" w:date="2014-05-10T17:10:00Z">
              <w:r w:rsidRPr="00D862E9">
                <w:rPr>
                  <w:b/>
                </w:rPr>
                <w:t>3</w:t>
              </w:r>
            </w:ins>
          </w:p>
        </w:tc>
        <w:tc>
          <w:tcPr>
            <w:tcW w:w="1039" w:type="dxa"/>
          </w:tcPr>
          <w:p w:rsidR="00B023D3" w:rsidRPr="00D862E9" w:rsidRDefault="00B023D3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" w:author="chakrova" w:date="2014-05-10T17:10:00Z"/>
                <w:b/>
              </w:rPr>
            </w:pPr>
            <w:ins w:id="132" w:author="chakrova" w:date="2014-05-10T17:10:00Z">
              <w:r w:rsidRPr="00D862E9">
                <w:rPr>
                  <w:b/>
                </w:rPr>
                <w:t>4</w:t>
              </w:r>
            </w:ins>
          </w:p>
        </w:tc>
        <w:tc>
          <w:tcPr>
            <w:tcW w:w="1039" w:type="dxa"/>
          </w:tcPr>
          <w:p w:rsidR="00B023D3" w:rsidRPr="00D862E9" w:rsidRDefault="00B023D3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" w:author="chakrova" w:date="2014-05-10T17:10:00Z"/>
                <w:b/>
              </w:rPr>
            </w:pPr>
            <w:ins w:id="134" w:author="chakrova" w:date="2014-05-10T17:10:00Z">
              <w:r w:rsidRPr="00D862E9">
                <w:rPr>
                  <w:b/>
                </w:rPr>
                <w:t>5</w:t>
              </w:r>
            </w:ins>
          </w:p>
        </w:tc>
        <w:tc>
          <w:tcPr>
            <w:tcW w:w="1039" w:type="dxa"/>
          </w:tcPr>
          <w:p w:rsidR="00B023D3" w:rsidRPr="00D862E9" w:rsidRDefault="00B023D3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5" w:author="chakrova" w:date="2014-05-10T17:10:00Z"/>
                <w:b/>
              </w:rPr>
            </w:pPr>
            <w:ins w:id="136" w:author="chakrova" w:date="2014-05-10T17:10:00Z">
              <w:r w:rsidRPr="00D862E9">
                <w:rPr>
                  <w:b/>
                </w:rPr>
                <w:t>6</w:t>
              </w:r>
            </w:ins>
          </w:p>
        </w:tc>
        <w:tc>
          <w:tcPr>
            <w:tcW w:w="1039" w:type="dxa"/>
          </w:tcPr>
          <w:p w:rsidR="00B023D3" w:rsidRPr="00D862E9" w:rsidRDefault="00B023D3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" w:author="chakrova" w:date="2014-05-10T17:10:00Z"/>
                <w:b/>
              </w:rPr>
            </w:pPr>
            <w:ins w:id="138" w:author="chakrova" w:date="2014-05-10T17:10:00Z">
              <w:r w:rsidRPr="00D862E9">
                <w:rPr>
                  <w:b/>
                </w:rPr>
                <w:t>7</w:t>
              </w:r>
            </w:ins>
          </w:p>
        </w:tc>
        <w:tc>
          <w:tcPr>
            <w:tcW w:w="1039" w:type="dxa"/>
            <w:vMerge/>
          </w:tcPr>
          <w:p w:rsidR="00B023D3" w:rsidRDefault="00B023D3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" w:author="chakrova" w:date="2014-05-10T17:10:00Z"/>
              </w:rPr>
            </w:pPr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40200F">
            <w:pPr>
              <w:jc w:val="center"/>
            </w:pPr>
            <w:ins w:id="140" w:author="chakrova" w:date="2014-05-10T17:09:00Z">
              <w:r>
                <w:t>1</w:t>
              </w:r>
            </w:ins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</w:t>
            </w:r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41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161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239</w:t>
            </w:r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42" w:author="chakrova" w:date="2014-05-10T17:14:00Z">
              <w:r>
                <w:t>540</w:t>
              </w:r>
            </w:ins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40200F">
            <w:pPr>
              <w:jc w:val="center"/>
            </w:pPr>
            <w:ins w:id="143" w:author="chakrova" w:date="2014-05-10T17:09:00Z">
              <w:r>
                <w:t>2</w:t>
              </w:r>
            </w:ins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44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196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156</w:t>
            </w:r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45" w:author="chakrova" w:date="2014-05-10T17:14:00Z">
              <w:r>
                <w:t>540</w:t>
              </w:r>
            </w:ins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40200F">
            <w:pPr>
              <w:jc w:val="center"/>
            </w:pPr>
            <w:ins w:id="146" w:author="chakrova" w:date="2014-05-10T17:09:00Z">
              <w:r>
                <w:t>3</w:t>
              </w:r>
            </w:ins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47" w:author="chakrova" w:date="2014-05-10T17:10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48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253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282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49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50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51" w:author="chakrova" w:date="2014-05-10T17:14:00Z">
              <w:r>
                <w:t>540</w:t>
              </w:r>
            </w:ins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40200F">
            <w:pPr>
              <w:jc w:val="center"/>
            </w:pPr>
            <w:ins w:id="152" w:author="chakrova" w:date="2014-05-10T17:09:00Z">
              <w:r>
                <w:t>4</w:t>
              </w:r>
            </w:ins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53" w:author="chakrova" w:date="2014-05-10T17:10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54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</w:t>
            </w:r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55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56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57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58" w:author="chakrova" w:date="2014-05-10T17:14:00Z">
              <w:r>
                <w:t>540</w:t>
              </w:r>
            </w:ins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40200F">
            <w:pPr>
              <w:jc w:val="center"/>
            </w:pPr>
            <w:ins w:id="159" w:author="chakrova" w:date="2014-05-10T17:09:00Z">
              <w:r>
                <w:t>5</w:t>
              </w:r>
            </w:ins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60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241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277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61" w:author="chakrova" w:date="2014-05-10T17:14:00Z">
              <w:r>
                <w:t>540</w:t>
              </w:r>
            </w:ins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40200F">
            <w:pPr>
              <w:jc w:val="center"/>
            </w:pPr>
            <w:ins w:id="162" w:author="chakrova" w:date="2014-05-10T17:09:00Z">
              <w:r>
                <w:t>6</w:t>
              </w:r>
            </w:ins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63" w:author="chakrova" w:date="2014-05-10T17:10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64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231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275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65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66" w:author="chakrova" w:date="2014-05-10T17:14:00Z">
              <w:r>
                <w:t>540</w:t>
              </w:r>
            </w:ins>
          </w:p>
        </w:tc>
      </w:tr>
      <w:tr w:rsidR="00B023D3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40200F">
            <w:pPr>
              <w:jc w:val="center"/>
            </w:pPr>
            <w:ins w:id="167" w:author="chakrova" w:date="2014-05-10T17:09:00Z">
              <w:r>
                <w:t>7</w:t>
              </w:r>
            </w:ins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68" w:author="chakrova" w:date="2014-05-10T17:10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69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B023D3" w:rsidRDefault="00C53B5E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211</w:t>
            </w:r>
          </w:p>
        </w:tc>
        <w:tc>
          <w:tcPr>
            <w:tcW w:w="1039" w:type="dxa"/>
          </w:tcPr>
          <w:p w:rsidR="00B023D3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170" w:author="chakrova" w:date="2014-05-10T17:14:00Z">
              <w:r>
                <w:t>540</w:t>
              </w:r>
            </w:ins>
          </w:p>
        </w:tc>
      </w:tr>
      <w:tr w:rsidR="00B023D3" w:rsidTr="0040200F">
        <w:trPr>
          <w:ins w:id="171" w:author="chakrova" w:date="2014-05-10T17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B023D3" w:rsidRDefault="00B023D3" w:rsidP="0040200F">
            <w:pPr>
              <w:jc w:val="center"/>
              <w:rPr>
                <w:ins w:id="172" w:author="chakrova" w:date="2014-05-10T17:09:00Z"/>
              </w:rPr>
            </w:pPr>
            <w:ins w:id="173" w:author="chakrova" w:date="2014-05-10T17:12:00Z">
              <w:r>
                <w:t>Totals</w:t>
              </w:r>
            </w:ins>
          </w:p>
        </w:tc>
        <w:tc>
          <w:tcPr>
            <w:tcW w:w="1039" w:type="dxa"/>
          </w:tcPr>
          <w:p w:rsidR="00B023D3" w:rsidRPr="00D862E9" w:rsidRDefault="00402EE5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" w:author="chakrova" w:date="2014-05-10T17:09:00Z"/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039" w:type="dxa"/>
          </w:tcPr>
          <w:p w:rsidR="00B023D3" w:rsidRPr="00D862E9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" w:author="chakrova" w:date="2014-05-10T17:09:00Z"/>
                <w:b/>
              </w:rPr>
            </w:pPr>
            <w:ins w:id="176" w:author="chakrova" w:date="2014-05-10T17:12:00Z">
              <w:r w:rsidRPr="00D862E9">
                <w:rPr>
                  <w:b/>
                </w:rPr>
                <w:t>0</w:t>
              </w:r>
            </w:ins>
          </w:p>
        </w:tc>
        <w:tc>
          <w:tcPr>
            <w:tcW w:w="1039" w:type="dxa"/>
          </w:tcPr>
          <w:p w:rsidR="00B023D3" w:rsidRPr="00D862E9" w:rsidRDefault="00402EE5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" w:author="chakrova" w:date="2014-05-10T17:09:00Z"/>
                <w:b/>
              </w:rPr>
            </w:pPr>
            <w:r>
              <w:rPr>
                <w:b/>
              </w:rPr>
              <w:t>1374</w:t>
            </w:r>
          </w:p>
        </w:tc>
        <w:tc>
          <w:tcPr>
            <w:tcW w:w="1039" w:type="dxa"/>
          </w:tcPr>
          <w:p w:rsidR="00B023D3" w:rsidRPr="00D862E9" w:rsidRDefault="00402EE5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" w:author="chakrova" w:date="2014-05-10T17:09:00Z"/>
                <w:b/>
              </w:rPr>
            </w:pPr>
            <w:r>
              <w:rPr>
                <w:b/>
              </w:rPr>
              <w:t>1099</w:t>
            </w:r>
          </w:p>
        </w:tc>
        <w:tc>
          <w:tcPr>
            <w:tcW w:w="1039" w:type="dxa"/>
          </w:tcPr>
          <w:p w:rsidR="00B023D3" w:rsidRPr="00D862E9" w:rsidRDefault="00402EE5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" w:author="chakrova" w:date="2014-05-10T17:09:00Z"/>
                <w:b/>
              </w:rPr>
            </w:pPr>
            <w:r>
              <w:rPr>
                <w:b/>
              </w:rPr>
              <w:t>584</w:t>
            </w:r>
          </w:p>
        </w:tc>
        <w:tc>
          <w:tcPr>
            <w:tcW w:w="1039" w:type="dxa"/>
          </w:tcPr>
          <w:p w:rsidR="00B023D3" w:rsidRPr="00D862E9" w:rsidRDefault="00402EE5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" w:author="chakrova" w:date="2014-05-10T17:09:00Z"/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039" w:type="dxa"/>
          </w:tcPr>
          <w:p w:rsidR="00B023D3" w:rsidRPr="00D862E9" w:rsidRDefault="00402EE5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" w:author="chakrova" w:date="2014-05-10T17:09:00Z"/>
                <w:b/>
              </w:rPr>
            </w:pPr>
            <w:r>
              <w:rPr>
                <w:b/>
              </w:rPr>
              <w:t>622</w:t>
            </w:r>
          </w:p>
        </w:tc>
        <w:tc>
          <w:tcPr>
            <w:tcW w:w="1039" w:type="dxa"/>
          </w:tcPr>
          <w:p w:rsidR="00B023D3" w:rsidRPr="00D862E9" w:rsidRDefault="00B023D3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" w:author="chakrova" w:date="2014-05-10T17:09:00Z"/>
                <w:b/>
              </w:rPr>
            </w:pPr>
            <w:ins w:id="183" w:author="chakrova" w:date="2014-05-10T17:13:00Z">
              <w:r>
                <w:rPr>
                  <w:b/>
                </w:rPr>
                <w:t>3780</w:t>
              </w:r>
            </w:ins>
          </w:p>
        </w:tc>
      </w:tr>
    </w:tbl>
    <w:p w:rsidR="00BF3D99" w:rsidRDefault="00BF3D99" w:rsidP="00D32812"/>
    <w:p w:rsidR="00B230AA" w:rsidRDefault="006C7F7D" w:rsidP="00D32812">
      <w:r w:rsidRPr="00D90408">
        <w:rPr>
          <w:b/>
        </w:rPr>
        <w:t>Case 2:</w:t>
      </w:r>
      <w:r>
        <w:t xml:space="preserve"> When all the columns of training data is normalized: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7F7D" w:rsidRPr="00717A81" w:rsidTr="0040200F">
        <w:tc>
          <w:tcPr>
            <w:tcW w:w="3116" w:type="dxa"/>
          </w:tcPr>
          <w:p w:rsidR="006C7F7D" w:rsidRPr="00717A81" w:rsidRDefault="006C7F7D" w:rsidP="0040200F">
            <w:pPr>
              <w:rPr>
                <w:b/>
              </w:rPr>
            </w:pPr>
            <w:r w:rsidRPr="00717A81">
              <w:rPr>
                <w:b/>
              </w:rPr>
              <w:t>Classifier</w:t>
            </w:r>
          </w:p>
        </w:tc>
        <w:tc>
          <w:tcPr>
            <w:tcW w:w="3117" w:type="dxa"/>
          </w:tcPr>
          <w:p w:rsidR="006C7F7D" w:rsidRPr="00717A81" w:rsidRDefault="006C7F7D" w:rsidP="0040200F">
            <w:pPr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  <w:tc>
          <w:tcPr>
            <w:tcW w:w="3117" w:type="dxa"/>
          </w:tcPr>
          <w:p w:rsidR="006C7F7D" w:rsidRPr="00717A81" w:rsidRDefault="006C7F7D" w:rsidP="0040200F">
            <w:pPr>
              <w:rPr>
                <w:b/>
              </w:rPr>
            </w:pPr>
            <w:r w:rsidRPr="00717A81">
              <w:rPr>
                <w:b/>
              </w:rPr>
              <w:t>Standard Deviation</w:t>
            </w:r>
          </w:p>
        </w:tc>
      </w:tr>
      <w:tr w:rsidR="006C7F7D" w:rsidTr="0040200F">
        <w:tc>
          <w:tcPr>
            <w:tcW w:w="3116" w:type="dxa"/>
          </w:tcPr>
          <w:p w:rsidR="006C7F7D" w:rsidRDefault="006C7F7D" w:rsidP="0040200F">
            <w:r>
              <w:t>qdc</w:t>
            </w:r>
          </w:p>
        </w:tc>
        <w:tc>
          <w:tcPr>
            <w:tcW w:w="3117" w:type="dxa"/>
          </w:tcPr>
          <w:p w:rsidR="006C7F7D" w:rsidRDefault="006C7F7D" w:rsidP="0040200F">
            <w:r>
              <w:t>84.13</w:t>
            </w:r>
          </w:p>
        </w:tc>
        <w:tc>
          <w:tcPr>
            <w:tcW w:w="3117" w:type="dxa"/>
          </w:tcPr>
          <w:p w:rsidR="006C7F7D" w:rsidRDefault="006C7F7D" w:rsidP="0040200F">
            <w:r>
              <w:t>0.008</w:t>
            </w:r>
          </w:p>
        </w:tc>
      </w:tr>
    </w:tbl>
    <w:p w:rsidR="006C7F7D" w:rsidRDefault="006C7F7D" w:rsidP="006C7F7D"/>
    <w:p w:rsidR="006C7F7D" w:rsidRDefault="006C7F7D" w:rsidP="006C7F7D">
      <w:r>
        <w:t xml:space="preserve">So we see that the baseline performance error rate is 84.13±0.008%. </w:t>
      </w:r>
      <w:ins w:id="184" w:author="chakrova" w:date="2014-05-10T17:14:00Z">
        <w:r>
          <w:t xml:space="preserve">So the accuracy is </w:t>
        </w:r>
      </w:ins>
      <w:r>
        <w:t>15.87</w:t>
      </w:r>
      <w:ins w:id="185" w:author="chakrova" w:date="2014-05-10T17:15:00Z">
        <w:r>
          <w:t>±0.</w:t>
        </w:r>
      </w:ins>
      <w:r>
        <w:t>008</w:t>
      </w:r>
      <w:ins w:id="186" w:author="chakrova" w:date="2014-05-10T17:15:00Z">
        <w:r>
          <w:t>%</w:t>
        </w:r>
      </w:ins>
    </w:p>
    <w:p w:rsidR="006C7F7D" w:rsidRDefault="006C7F7D" w:rsidP="006C7F7D">
      <w:r>
        <w:t>Confusion Matrix is presented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C7F7D" w:rsidTr="00402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6C7F7D" w:rsidRDefault="006C7F7D" w:rsidP="0040200F">
            <w:pPr>
              <w:spacing w:before="240" w:after="240"/>
            </w:pPr>
            <w:ins w:id="187" w:author="chakrova" w:date="2014-05-10T17:08:00Z">
              <w:r>
                <w:lastRenderedPageBreak/>
                <w:t>True Labels</w:t>
              </w:r>
            </w:ins>
          </w:p>
        </w:tc>
        <w:tc>
          <w:tcPr>
            <w:tcW w:w="7273" w:type="dxa"/>
            <w:gridSpan w:val="7"/>
          </w:tcPr>
          <w:p w:rsidR="006C7F7D" w:rsidRDefault="006C7F7D" w:rsidP="0040200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Labels</w:t>
            </w:r>
          </w:p>
        </w:tc>
        <w:tc>
          <w:tcPr>
            <w:tcW w:w="1039" w:type="dxa"/>
            <w:vMerge w:val="restart"/>
          </w:tcPr>
          <w:p w:rsidR="006C7F7D" w:rsidRDefault="006C7F7D" w:rsidP="0040200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ins w:id="188" w:author="chakrova" w:date="2014-05-10T17:09:00Z">
              <w:r>
                <w:t>Totals</w:t>
              </w:r>
            </w:ins>
          </w:p>
        </w:tc>
      </w:tr>
      <w:tr w:rsidR="006C7F7D" w:rsidTr="0040200F">
        <w:trPr>
          <w:ins w:id="189" w:author="chakrova" w:date="2014-05-10T17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6C7F7D" w:rsidRDefault="006C7F7D" w:rsidP="0040200F">
            <w:pPr>
              <w:rPr>
                <w:ins w:id="190" w:author="chakrova" w:date="2014-05-10T17:10:00Z"/>
              </w:rPr>
            </w:pPr>
          </w:p>
        </w:tc>
        <w:tc>
          <w:tcPr>
            <w:tcW w:w="1039" w:type="dxa"/>
          </w:tcPr>
          <w:p w:rsidR="006C7F7D" w:rsidRPr="00D862E9" w:rsidRDefault="006C7F7D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" w:author="chakrova" w:date="2014-05-10T17:10:00Z"/>
                <w:b/>
              </w:rPr>
            </w:pPr>
            <w:ins w:id="192" w:author="chakrova" w:date="2014-05-10T17:10:00Z">
              <w:r w:rsidRPr="00D862E9">
                <w:rPr>
                  <w:b/>
                </w:rPr>
                <w:t>1</w:t>
              </w:r>
            </w:ins>
          </w:p>
        </w:tc>
        <w:tc>
          <w:tcPr>
            <w:tcW w:w="1039" w:type="dxa"/>
          </w:tcPr>
          <w:p w:rsidR="006C7F7D" w:rsidRPr="00D862E9" w:rsidRDefault="006C7F7D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" w:author="chakrova" w:date="2014-05-10T17:10:00Z"/>
                <w:b/>
              </w:rPr>
            </w:pPr>
            <w:ins w:id="194" w:author="chakrova" w:date="2014-05-10T17:10:00Z">
              <w:r w:rsidRPr="00D862E9">
                <w:rPr>
                  <w:b/>
                </w:rPr>
                <w:t>2</w:t>
              </w:r>
            </w:ins>
          </w:p>
        </w:tc>
        <w:tc>
          <w:tcPr>
            <w:tcW w:w="1039" w:type="dxa"/>
          </w:tcPr>
          <w:p w:rsidR="006C7F7D" w:rsidRPr="00D862E9" w:rsidRDefault="006C7F7D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" w:author="chakrova" w:date="2014-05-10T17:10:00Z"/>
                <w:b/>
              </w:rPr>
            </w:pPr>
            <w:ins w:id="196" w:author="chakrova" w:date="2014-05-10T17:10:00Z">
              <w:r w:rsidRPr="00D862E9">
                <w:rPr>
                  <w:b/>
                </w:rPr>
                <w:t>3</w:t>
              </w:r>
            </w:ins>
          </w:p>
        </w:tc>
        <w:tc>
          <w:tcPr>
            <w:tcW w:w="1039" w:type="dxa"/>
          </w:tcPr>
          <w:p w:rsidR="006C7F7D" w:rsidRPr="00D862E9" w:rsidRDefault="006C7F7D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" w:author="chakrova" w:date="2014-05-10T17:10:00Z"/>
                <w:b/>
              </w:rPr>
            </w:pPr>
            <w:ins w:id="198" w:author="chakrova" w:date="2014-05-10T17:10:00Z">
              <w:r w:rsidRPr="00D862E9">
                <w:rPr>
                  <w:b/>
                </w:rPr>
                <w:t>4</w:t>
              </w:r>
            </w:ins>
          </w:p>
        </w:tc>
        <w:tc>
          <w:tcPr>
            <w:tcW w:w="1039" w:type="dxa"/>
          </w:tcPr>
          <w:p w:rsidR="006C7F7D" w:rsidRPr="00D862E9" w:rsidRDefault="006C7F7D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" w:author="chakrova" w:date="2014-05-10T17:10:00Z"/>
                <w:b/>
              </w:rPr>
            </w:pPr>
            <w:ins w:id="200" w:author="chakrova" w:date="2014-05-10T17:10:00Z">
              <w:r w:rsidRPr="00D862E9">
                <w:rPr>
                  <w:b/>
                </w:rPr>
                <w:t>5</w:t>
              </w:r>
            </w:ins>
          </w:p>
        </w:tc>
        <w:tc>
          <w:tcPr>
            <w:tcW w:w="1039" w:type="dxa"/>
          </w:tcPr>
          <w:p w:rsidR="006C7F7D" w:rsidRPr="00D862E9" w:rsidRDefault="006C7F7D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" w:author="chakrova" w:date="2014-05-10T17:10:00Z"/>
                <w:b/>
              </w:rPr>
            </w:pPr>
            <w:ins w:id="202" w:author="chakrova" w:date="2014-05-10T17:10:00Z">
              <w:r w:rsidRPr="00D862E9">
                <w:rPr>
                  <w:b/>
                </w:rPr>
                <w:t>6</w:t>
              </w:r>
            </w:ins>
          </w:p>
        </w:tc>
        <w:tc>
          <w:tcPr>
            <w:tcW w:w="1039" w:type="dxa"/>
          </w:tcPr>
          <w:p w:rsidR="006C7F7D" w:rsidRPr="00D862E9" w:rsidRDefault="006C7F7D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" w:author="chakrova" w:date="2014-05-10T17:10:00Z"/>
                <w:b/>
              </w:rPr>
            </w:pPr>
            <w:ins w:id="204" w:author="chakrova" w:date="2014-05-10T17:10:00Z">
              <w:r w:rsidRPr="00D862E9">
                <w:rPr>
                  <w:b/>
                </w:rPr>
                <w:t>7</w:t>
              </w:r>
            </w:ins>
          </w:p>
        </w:tc>
        <w:tc>
          <w:tcPr>
            <w:tcW w:w="1039" w:type="dxa"/>
            <w:vMerge/>
          </w:tcPr>
          <w:p w:rsidR="006C7F7D" w:rsidRDefault="006C7F7D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" w:author="chakrova" w:date="2014-05-10T17:10:00Z"/>
              </w:rPr>
            </w:pPr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40200F">
            <w:pPr>
              <w:jc w:val="center"/>
            </w:pPr>
            <w:ins w:id="206" w:author="chakrova" w:date="2014-05-10T17:09:00Z">
              <w:r>
                <w:t>1</w:t>
              </w:r>
            </w:ins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07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473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08" w:author="chakrova" w:date="2014-05-10T17:14:00Z">
              <w:r>
                <w:t>540</w:t>
              </w:r>
            </w:ins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40200F">
            <w:pPr>
              <w:jc w:val="center"/>
            </w:pPr>
            <w:ins w:id="209" w:author="chakrova" w:date="2014-05-10T17:09:00Z">
              <w:r>
                <w:t>2</w:t>
              </w:r>
            </w:ins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10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467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11" w:author="chakrova" w:date="2014-05-10T17:14:00Z">
              <w:r>
                <w:t>540</w:t>
              </w:r>
            </w:ins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40200F">
            <w:pPr>
              <w:jc w:val="center"/>
            </w:pPr>
            <w:ins w:id="212" w:author="chakrova" w:date="2014-05-10T17:09:00Z">
              <w:r>
                <w:t>3</w:t>
              </w:r>
            </w:ins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13" w:author="chakrova" w:date="2014-05-10T17:10:00Z">
              <w:r>
                <w:t>0</w:t>
              </w:r>
            </w:ins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14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536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15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16" w:author="chakrova" w:date="2014-05-10T17:14:00Z">
              <w:r>
                <w:t>540</w:t>
              </w:r>
            </w:ins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40200F">
            <w:pPr>
              <w:jc w:val="center"/>
            </w:pPr>
            <w:ins w:id="217" w:author="chakrova" w:date="2014-05-10T17:09:00Z">
              <w:r>
                <w:t>4</w:t>
              </w:r>
            </w:ins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18" w:author="chakrova" w:date="2014-05-10T17:10:00Z">
              <w:r>
                <w:t>0</w:t>
              </w:r>
            </w:ins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19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511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20" w:author="chakrova" w:date="2014-05-10T17:12:00Z">
              <w:r>
                <w:t>0</w:t>
              </w:r>
            </w:ins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21" w:author="chakrova" w:date="2014-05-10T17:14:00Z">
              <w:r>
                <w:t>540</w:t>
              </w:r>
            </w:ins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40200F">
            <w:pPr>
              <w:jc w:val="center"/>
            </w:pPr>
            <w:ins w:id="222" w:author="chakrova" w:date="2014-05-10T17:09:00Z">
              <w:r>
                <w:t>5</w:t>
              </w:r>
            </w:ins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23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24" w:author="chakrova" w:date="2014-05-10T17:14:00Z">
              <w:r>
                <w:t>540</w:t>
              </w:r>
            </w:ins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40200F">
            <w:pPr>
              <w:jc w:val="center"/>
            </w:pPr>
            <w:ins w:id="225" w:author="chakrova" w:date="2014-05-10T17:09:00Z">
              <w:r>
                <w:t>6</w:t>
              </w:r>
            </w:ins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26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513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27" w:author="chakrova" w:date="2014-05-10T17:14:00Z">
              <w:r>
                <w:t>540</w:t>
              </w:r>
            </w:ins>
          </w:p>
        </w:tc>
      </w:tr>
      <w:tr w:rsidR="006C7F7D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40200F">
            <w:pPr>
              <w:jc w:val="center"/>
            </w:pPr>
            <w:ins w:id="228" w:author="chakrova" w:date="2014-05-10T17:09:00Z">
              <w:r>
                <w:t>7</w:t>
              </w:r>
            </w:ins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29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525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6C7F7D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30" w:author="chakrova" w:date="2014-05-10T17:14:00Z">
              <w:r>
                <w:t>540</w:t>
              </w:r>
            </w:ins>
          </w:p>
        </w:tc>
      </w:tr>
      <w:tr w:rsidR="006C7F7D" w:rsidTr="0040200F">
        <w:trPr>
          <w:ins w:id="231" w:author="chakrova" w:date="2014-05-10T17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6C7F7D" w:rsidRDefault="006C7F7D" w:rsidP="0040200F">
            <w:pPr>
              <w:jc w:val="center"/>
              <w:rPr>
                <w:ins w:id="232" w:author="chakrova" w:date="2014-05-10T17:09:00Z"/>
              </w:rPr>
            </w:pPr>
            <w:ins w:id="233" w:author="chakrova" w:date="2014-05-10T17:12:00Z">
              <w:r>
                <w:t>Totals</w:t>
              </w:r>
            </w:ins>
          </w:p>
        </w:tc>
        <w:tc>
          <w:tcPr>
            <w:tcW w:w="1039" w:type="dxa"/>
          </w:tcPr>
          <w:p w:rsidR="006C7F7D" w:rsidRPr="00D862E9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chakrova" w:date="2014-05-10T17:09:00Z"/>
                <w:b/>
              </w:rPr>
            </w:pPr>
            <w:r>
              <w:rPr>
                <w:b/>
              </w:rPr>
              <w:t>249</w:t>
            </w:r>
          </w:p>
        </w:tc>
        <w:tc>
          <w:tcPr>
            <w:tcW w:w="1039" w:type="dxa"/>
          </w:tcPr>
          <w:p w:rsidR="006C7F7D" w:rsidRPr="00D862E9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" w:author="chakrova" w:date="2014-05-10T17:09:00Z"/>
                <w:b/>
              </w:rPr>
            </w:pPr>
            <w:ins w:id="236" w:author="chakrova" w:date="2014-05-10T17:12:00Z">
              <w:r w:rsidRPr="00D862E9">
                <w:rPr>
                  <w:b/>
                </w:rPr>
                <w:t>0</w:t>
              </w:r>
            </w:ins>
          </w:p>
        </w:tc>
        <w:tc>
          <w:tcPr>
            <w:tcW w:w="1039" w:type="dxa"/>
          </w:tcPr>
          <w:p w:rsidR="006C7F7D" w:rsidRPr="00D862E9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" w:author="chakrova" w:date="2014-05-10T17:09:00Z"/>
                <w:b/>
              </w:rPr>
            </w:pPr>
            <w:r>
              <w:rPr>
                <w:b/>
              </w:rPr>
              <w:t>3481</w:t>
            </w:r>
          </w:p>
        </w:tc>
        <w:tc>
          <w:tcPr>
            <w:tcW w:w="1039" w:type="dxa"/>
          </w:tcPr>
          <w:p w:rsidR="006C7F7D" w:rsidRPr="00D862E9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" w:author="chakrova" w:date="2014-05-10T17:09:00Z"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6C7F7D" w:rsidRPr="00D862E9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" w:author="chakrova" w:date="2014-05-10T17:09:00Z"/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039" w:type="dxa"/>
          </w:tcPr>
          <w:p w:rsidR="006C7F7D" w:rsidRPr="00D862E9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" w:author="chakrova" w:date="2014-05-10T17:09:00Z"/>
                <w:b/>
              </w:rPr>
            </w:pPr>
            <w:ins w:id="241" w:author="chakrova" w:date="2014-05-10T17:13:00Z">
              <w:r>
                <w:rPr>
                  <w:b/>
                </w:rPr>
                <w:t>0</w:t>
              </w:r>
            </w:ins>
          </w:p>
        </w:tc>
        <w:tc>
          <w:tcPr>
            <w:tcW w:w="1039" w:type="dxa"/>
          </w:tcPr>
          <w:p w:rsidR="006C7F7D" w:rsidRPr="00D862E9" w:rsidRDefault="00B92AF6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chakrova" w:date="2014-05-10T17:09:00Z"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39" w:type="dxa"/>
          </w:tcPr>
          <w:p w:rsidR="006C7F7D" w:rsidRPr="00D862E9" w:rsidRDefault="006C7F7D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" w:author="chakrova" w:date="2014-05-10T17:09:00Z"/>
                <w:b/>
              </w:rPr>
            </w:pPr>
            <w:ins w:id="244" w:author="chakrova" w:date="2014-05-10T17:13:00Z">
              <w:r>
                <w:rPr>
                  <w:b/>
                </w:rPr>
                <w:t>3780</w:t>
              </w:r>
            </w:ins>
          </w:p>
        </w:tc>
      </w:tr>
    </w:tbl>
    <w:p w:rsidR="006C7F7D" w:rsidRDefault="006C7F7D" w:rsidP="00D32812"/>
    <w:p w:rsidR="00D90408" w:rsidRDefault="00D90408" w:rsidP="00D90408">
      <w:r>
        <w:rPr>
          <w:b/>
        </w:rPr>
        <w:t xml:space="preserve">Case 3: </w:t>
      </w:r>
      <w:r>
        <w:t>When all the rows as well as columns are normalized:</w:t>
      </w:r>
      <w:r w:rsidRPr="00D9040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0408" w:rsidRPr="00717A81" w:rsidTr="0040200F">
        <w:tc>
          <w:tcPr>
            <w:tcW w:w="3116" w:type="dxa"/>
          </w:tcPr>
          <w:p w:rsidR="00D90408" w:rsidRPr="00717A81" w:rsidRDefault="00D90408" w:rsidP="0040200F">
            <w:pPr>
              <w:rPr>
                <w:b/>
              </w:rPr>
            </w:pPr>
            <w:r w:rsidRPr="00717A81">
              <w:rPr>
                <w:b/>
              </w:rPr>
              <w:t>Classifier</w:t>
            </w:r>
          </w:p>
        </w:tc>
        <w:tc>
          <w:tcPr>
            <w:tcW w:w="3117" w:type="dxa"/>
          </w:tcPr>
          <w:p w:rsidR="00D90408" w:rsidRPr="00717A81" w:rsidRDefault="00D90408" w:rsidP="0040200F">
            <w:pPr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  <w:tc>
          <w:tcPr>
            <w:tcW w:w="3117" w:type="dxa"/>
          </w:tcPr>
          <w:p w:rsidR="00D90408" w:rsidRPr="00717A81" w:rsidRDefault="00D90408" w:rsidP="0040200F">
            <w:pPr>
              <w:rPr>
                <w:b/>
              </w:rPr>
            </w:pPr>
            <w:r w:rsidRPr="00717A81">
              <w:rPr>
                <w:b/>
              </w:rPr>
              <w:t>Standard Deviation</w:t>
            </w:r>
          </w:p>
        </w:tc>
      </w:tr>
      <w:tr w:rsidR="00D90408" w:rsidTr="0040200F">
        <w:tc>
          <w:tcPr>
            <w:tcW w:w="3116" w:type="dxa"/>
          </w:tcPr>
          <w:p w:rsidR="00D90408" w:rsidRDefault="00D90408" w:rsidP="0040200F">
            <w:r>
              <w:t>qdc</w:t>
            </w:r>
          </w:p>
        </w:tc>
        <w:tc>
          <w:tcPr>
            <w:tcW w:w="3117" w:type="dxa"/>
          </w:tcPr>
          <w:p w:rsidR="00D90408" w:rsidRDefault="00D90408" w:rsidP="0040200F">
            <w:r>
              <w:t>57.72</w:t>
            </w:r>
          </w:p>
        </w:tc>
        <w:tc>
          <w:tcPr>
            <w:tcW w:w="3117" w:type="dxa"/>
          </w:tcPr>
          <w:p w:rsidR="00D90408" w:rsidRDefault="00D90408" w:rsidP="0040200F">
            <w:r>
              <w:t>0.19</w:t>
            </w:r>
          </w:p>
        </w:tc>
      </w:tr>
    </w:tbl>
    <w:p w:rsidR="00D90408" w:rsidRDefault="00D90408" w:rsidP="00D90408"/>
    <w:p w:rsidR="00D90408" w:rsidRDefault="00D90408" w:rsidP="00D90408">
      <w:r>
        <w:t xml:space="preserve">So we see that the baseline performance error rate is 57.72±0.19%. </w:t>
      </w:r>
      <w:ins w:id="245" w:author="chakrova" w:date="2014-05-10T17:14:00Z">
        <w:r>
          <w:t xml:space="preserve">So the accuracy is </w:t>
        </w:r>
      </w:ins>
      <w:r>
        <w:t>57.72</w:t>
      </w:r>
      <w:ins w:id="246" w:author="chakrova" w:date="2014-05-10T17:15:00Z">
        <w:r>
          <w:t>±0.</w:t>
        </w:r>
      </w:ins>
      <w:r>
        <w:t>19</w:t>
      </w:r>
      <w:ins w:id="247" w:author="chakrova" w:date="2014-05-10T17:15:00Z">
        <w:r>
          <w:t>%</w:t>
        </w:r>
      </w:ins>
    </w:p>
    <w:p w:rsidR="00D90408" w:rsidRDefault="00D90408" w:rsidP="00D90408">
      <w:r>
        <w:t>Confusion Matrix is presented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D90408" w:rsidTr="00402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 w:val="restart"/>
          </w:tcPr>
          <w:p w:rsidR="00D90408" w:rsidRDefault="00D90408" w:rsidP="0040200F">
            <w:pPr>
              <w:spacing w:before="240" w:after="240"/>
            </w:pPr>
            <w:ins w:id="248" w:author="chakrova" w:date="2014-05-10T17:08:00Z">
              <w:r>
                <w:t>True Labels</w:t>
              </w:r>
            </w:ins>
          </w:p>
        </w:tc>
        <w:tc>
          <w:tcPr>
            <w:tcW w:w="7273" w:type="dxa"/>
            <w:gridSpan w:val="7"/>
          </w:tcPr>
          <w:p w:rsidR="00D90408" w:rsidRDefault="00D90408" w:rsidP="0040200F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 Labels</w:t>
            </w:r>
          </w:p>
        </w:tc>
        <w:tc>
          <w:tcPr>
            <w:tcW w:w="1039" w:type="dxa"/>
            <w:vMerge w:val="restart"/>
          </w:tcPr>
          <w:p w:rsidR="00D90408" w:rsidRDefault="00D90408" w:rsidP="0040200F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ins w:id="249" w:author="chakrova" w:date="2014-05-10T17:09:00Z">
              <w:r>
                <w:t>Totals</w:t>
              </w:r>
            </w:ins>
          </w:p>
        </w:tc>
      </w:tr>
      <w:tr w:rsidR="00D90408" w:rsidTr="0040200F">
        <w:trPr>
          <w:ins w:id="250" w:author="chakrova" w:date="2014-05-10T17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  <w:vMerge/>
          </w:tcPr>
          <w:p w:rsidR="00D90408" w:rsidRDefault="00D90408" w:rsidP="0040200F">
            <w:pPr>
              <w:rPr>
                <w:ins w:id="251" w:author="chakrova" w:date="2014-05-10T17:10:00Z"/>
              </w:rPr>
            </w:pPr>
          </w:p>
        </w:tc>
        <w:tc>
          <w:tcPr>
            <w:tcW w:w="1039" w:type="dxa"/>
          </w:tcPr>
          <w:p w:rsidR="00D90408" w:rsidRPr="00D862E9" w:rsidRDefault="00D90408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chakrova" w:date="2014-05-10T17:10:00Z"/>
                <w:b/>
              </w:rPr>
            </w:pPr>
            <w:ins w:id="253" w:author="chakrova" w:date="2014-05-10T17:10:00Z">
              <w:r w:rsidRPr="00D862E9">
                <w:rPr>
                  <w:b/>
                </w:rPr>
                <w:t>1</w:t>
              </w:r>
            </w:ins>
          </w:p>
        </w:tc>
        <w:tc>
          <w:tcPr>
            <w:tcW w:w="1039" w:type="dxa"/>
          </w:tcPr>
          <w:p w:rsidR="00D90408" w:rsidRPr="00D862E9" w:rsidRDefault="00D90408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chakrova" w:date="2014-05-10T17:10:00Z"/>
                <w:b/>
              </w:rPr>
            </w:pPr>
            <w:ins w:id="255" w:author="chakrova" w:date="2014-05-10T17:10:00Z">
              <w:r w:rsidRPr="00D862E9">
                <w:rPr>
                  <w:b/>
                </w:rPr>
                <w:t>2</w:t>
              </w:r>
            </w:ins>
          </w:p>
        </w:tc>
        <w:tc>
          <w:tcPr>
            <w:tcW w:w="1039" w:type="dxa"/>
          </w:tcPr>
          <w:p w:rsidR="00D90408" w:rsidRPr="00D862E9" w:rsidRDefault="00D90408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6" w:author="chakrova" w:date="2014-05-10T17:10:00Z"/>
                <w:b/>
              </w:rPr>
            </w:pPr>
            <w:ins w:id="257" w:author="chakrova" w:date="2014-05-10T17:10:00Z">
              <w:r w:rsidRPr="00D862E9">
                <w:rPr>
                  <w:b/>
                </w:rPr>
                <w:t>3</w:t>
              </w:r>
            </w:ins>
          </w:p>
        </w:tc>
        <w:tc>
          <w:tcPr>
            <w:tcW w:w="1039" w:type="dxa"/>
          </w:tcPr>
          <w:p w:rsidR="00D90408" w:rsidRPr="00D862E9" w:rsidRDefault="00D90408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" w:author="chakrova" w:date="2014-05-10T17:10:00Z"/>
                <w:b/>
              </w:rPr>
            </w:pPr>
            <w:ins w:id="259" w:author="chakrova" w:date="2014-05-10T17:10:00Z">
              <w:r w:rsidRPr="00D862E9">
                <w:rPr>
                  <w:b/>
                </w:rPr>
                <w:t>4</w:t>
              </w:r>
            </w:ins>
          </w:p>
        </w:tc>
        <w:tc>
          <w:tcPr>
            <w:tcW w:w="1039" w:type="dxa"/>
          </w:tcPr>
          <w:p w:rsidR="00D90408" w:rsidRPr="00D862E9" w:rsidRDefault="00D90408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chakrova" w:date="2014-05-10T17:10:00Z"/>
                <w:b/>
              </w:rPr>
            </w:pPr>
            <w:ins w:id="261" w:author="chakrova" w:date="2014-05-10T17:10:00Z">
              <w:r w:rsidRPr="00D862E9">
                <w:rPr>
                  <w:b/>
                </w:rPr>
                <w:t>5</w:t>
              </w:r>
            </w:ins>
          </w:p>
        </w:tc>
        <w:tc>
          <w:tcPr>
            <w:tcW w:w="1039" w:type="dxa"/>
          </w:tcPr>
          <w:p w:rsidR="00D90408" w:rsidRPr="00D862E9" w:rsidRDefault="00D90408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" w:author="chakrova" w:date="2014-05-10T17:10:00Z"/>
                <w:b/>
              </w:rPr>
            </w:pPr>
            <w:ins w:id="263" w:author="chakrova" w:date="2014-05-10T17:10:00Z">
              <w:r w:rsidRPr="00D862E9">
                <w:rPr>
                  <w:b/>
                </w:rPr>
                <w:t>6</w:t>
              </w:r>
            </w:ins>
          </w:p>
        </w:tc>
        <w:tc>
          <w:tcPr>
            <w:tcW w:w="1039" w:type="dxa"/>
          </w:tcPr>
          <w:p w:rsidR="00D90408" w:rsidRPr="00D862E9" w:rsidRDefault="00D90408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4" w:author="chakrova" w:date="2014-05-10T17:10:00Z"/>
                <w:b/>
              </w:rPr>
            </w:pPr>
            <w:ins w:id="265" w:author="chakrova" w:date="2014-05-10T17:10:00Z">
              <w:r w:rsidRPr="00D862E9">
                <w:rPr>
                  <w:b/>
                </w:rPr>
                <w:t>7</w:t>
              </w:r>
            </w:ins>
          </w:p>
        </w:tc>
        <w:tc>
          <w:tcPr>
            <w:tcW w:w="1039" w:type="dxa"/>
            <w:vMerge/>
          </w:tcPr>
          <w:p w:rsidR="00D90408" w:rsidRDefault="00D90408" w:rsidP="00402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6" w:author="chakrova" w:date="2014-05-10T17:10:00Z"/>
              </w:rPr>
            </w:pPr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40200F">
            <w:pPr>
              <w:jc w:val="center"/>
            </w:pPr>
            <w:ins w:id="267" w:author="chakrova" w:date="2014-05-10T17:09:00Z">
              <w:r>
                <w:t>1</w:t>
              </w:r>
            </w:ins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452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68" w:author="chakrova" w:date="2014-05-10T17:14:00Z">
              <w:r>
                <w:t>540</w:t>
              </w:r>
            </w:ins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40200F">
            <w:pPr>
              <w:jc w:val="center"/>
            </w:pPr>
            <w:ins w:id="269" w:author="chakrova" w:date="2014-05-10T17:09:00Z">
              <w:r>
                <w:t>2</w:t>
              </w:r>
            </w:ins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283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70" w:author="chakrova" w:date="2014-05-10T17:14:00Z">
              <w:r>
                <w:t>540</w:t>
              </w:r>
            </w:ins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40200F">
            <w:pPr>
              <w:jc w:val="center"/>
            </w:pPr>
            <w:ins w:id="271" w:author="chakrova" w:date="2014-05-10T17:09:00Z">
              <w:r>
                <w:t>3</w:t>
              </w:r>
            </w:ins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72" w:author="chakrova" w:date="2014-05-10T17:10:00Z">
              <w:r>
                <w:t>0</w:t>
              </w:r>
            </w:ins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73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338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74" w:author="chakrova" w:date="2014-05-10T17:14:00Z">
              <w:r>
                <w:t>540</w:t>
              </w:r>
            </w:ins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40200F">
            <w:pPr>
              <w:jc w:val="center"/>
            </w:pPr>
            <w:ins w:id="275" w:author="chakrova" w:date="2014-05-10T17:09:00Z">
              <w:r>
                <w:t>4</w:t>
              </w:r>
            </w:ins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76" w:author="chakrova" w:date="2014-05-10T17:10:00Z">
              <w:r>
                <w:t>0</w:t>
              </w:r>
            </w:ins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77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78" w:author="chakrova" w:date="2014-05-10T17:14:00Z">
              <w:r>
                <w:t>540</w:t>
              </w:r>
            </w:ins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40200F">
            <w:pPr>
              <w:jc w:val="center"/>
            </w:pPr>
            <w:ins w:id="279" w:author="chakrova" w:date="2014-05-10T17:09:00Z">
              <w:r>
                <w:t>5</w:t>
              </w:r>
            </w:ins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80" w:author="chakrova" w:date="2014-05-10T17:14:00Z">
              <w:r>
                <w:t>540</w:t>
              </w:r>
            </w:ins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40200F">
            <w:pPr>
              <w:jc w:val="center"/>
            </w:pPr>
            <w:ins w:id="281" w:author="chakrova" w:date="2014-05-10T17:09:00Z">
              <w:r>
                <w:t>6</w:t>
              </w:r>
            </w:ins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82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309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203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83" w:author="chakrova" w:date="2014-05-10T17:14:00Z">
              <w:r>
                <w:t>540</w:t>
              </w:r>
            </w:ins>
          </w:p>
        </w:tc>
      </w:tr>
      <w:tr w:rsidR="00D90408" w:rsidTr="00402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40200F">
            <w:pPr>
              <w:jc w:val="center"/>
            </w:pPr>
            <w:ins w:id="284" w:author="chakrova" w:date="2014-05-10T17:09:00Z">
              <w:r>
                <w:t>7</w:t>
              </w:r>
            </w:ins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479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85" w:author="chakrova" w:date="2014-05-10T17:11:00Z">
              <w:r>
                <w:t>0</w:t>
              </w:r>
            </w:ins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9" w:type="dxa"/>
          </w:tcPr>
          <w:p w:rsidR="00D90408" w:rsidRDefault="00CA0A8A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039" w:type="dxa"/>
          </w:tcPr>
          <w:p w:rsidR="00D90408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ins w:id="286" w:author="chakrova" w:date="2014-05-10T17:14:00Z">
              <w:r>
                <w:t>540</w:t>
              </w:r>
            </w:ins>
          </w:p>
        </w:tc>
      </w:tr>
      <w:tr w:rsidR="00D90408" w:rsidTr="0040200F">
        <w:trPr>
          <w:ins w:id="287" w:author="chakrova" w:date="2014-05-10T17:0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D90408" w:rsidRDefault="00D90408" w:rsidP="0040200F">
            <w:pPr>
              <w:jc w:val="center"/>
              <w:rPr>
                <w:ins w:id="288" w:author="chakrova" w:date="2014-05-10T17:09:00Z"/>
              </w:rPr>
            </w:pPr>
            <w:ins w:id="289" w:author="chakrova" w:date="2014-05-10T17:12:00Z">
              <w:r>
                <w:t>Totals</w:t>
              </w:r>
            </w:ins>
          </w:p>
        </w:tc>
        <w:tc>
          <w:tcPr>
            <w:tcW w:w="1039" w:type="dxa"/>
          </w:tcPr>
          <w:p w:rsidR="00D90408" w:rsidRPr="00D862E9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0" w:author="chakrova" w:date="2014-05-10T17:09:00Z"/>
                <w:b/>
              </w:rPr>
            </w:pPr>
            <w:r>
              <w:rPr>
                <w:b/>
              </w:rPr>
              <w:t>249</w:t>
            </w:r>
          </w:p>
        </w:tc>
        <w:tc>
          <w:tcPr>
            <w:tcW w:w="1039" w:type="dxa"/>
          </w:tcPr>
          <w:p w:rsidR="00D90408" w:rsidRPr="00D862E9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1" w:author="chakrova" w:date="2014-05-10T17:09:00Z"/>
                <w:b/>
              </w:rPr>
            </w:pPr>
            <w:ins w:id="292" w:author="chakrova" w:date="2014-05-10T17:12:00Z">
              <w:r w:rsidRPr="00D862E9">
                <w:rPr>
                  <w:b/>
                </w:rPr>
                <w:t>0</w:t>
              </w:r>
            </w:ins>
          </w:p>
        </w:tc>
        <w:tc>
          <w:tcPr>
            <w:tcW w:w="1039" w:type="dxa"/>
          </w:tcPr>
          <w:p w:rsidR="00D90408" w:rsidRPr="00D862E9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3" w:author="chakrova" w:date="2014-05-10T17:09:00Z"/>
                <w:b/>
              </w:rPr>
            </w:pPr>
            <w:r>
              <w:rPr>
                <w:b/>
              </w:rPr>
              <w:t>3481</w:t>
            </w:r>
          </w:p>
        </w:tc>
        <w:tc>
          <w:tcPr>
            <w:tcW w:w="1039" w:type="dxa"/>
          </w:tcPr>
          <w:p w:rsidR="00D90408" w:rsidRPr="00D862E9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4" w:author="chakrova" w:date="2014-05-10T17:09:00Z"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D90408" w:rsidRPr="00D862E9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5" w:author="chakrova" w:date="2014-05-10T17:09:00Z"/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039" w:type="dxa"/>
          </w:tcPr>
          <w:p w:rsidR="00D90408" w:rsidRPr="00D862E9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6" w:author="chakrova" w:date="2014-05-10T17:09:00Z"/>
                <w:b/>
              </w:rPr>
            </w:pPr>
            <w:ins w:id="297" w:author="chakrova" w:date="2014-05-10T17:13:00Z">
              <w:r>
                <w:rPr>
                  <w:b/>
                </w:rPr>
                <w:t>0</w:t>
              </w:r>
            </w:ins>
          </w:p>
        </w:tc>
        <w:tc>
          <w:tcPr>
            <w:tcW w:w="1039" w:type="dxa"/>
          </w:tcPr>
          <w:p w:rsidR="00D90408" w:rsidRPr="00D862E9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8" w:author="chakrova" w:date="2014-05-10T17:09:00Z"/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039" w:type="dxa"/>
          </w:tcPr>
          <w:p w:rsidR="00D90408" w:rsidRPr="00D862E9" w:rsidRDefault="00D90408" w:rsidP="00402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9" w:author="chakrova" w:date="2014-05-10T17:09:00Z"/>
                <w:b/>
              </w:rPr>
            </w:pPr>
            <w:ins w:id="300" w:author="chakrova" w:date="2014-05-10T17:13:00Z">
              <w:r>
                <w:rPr>
                  <w:b/>
                </w:rPr>
                <w:t>3780</w:t>
              </w:r>
            </w:ins>
          </w:p>
        </w:tc>
      </w:tr>
    </w:tbl>
    <w:p w:rsidR="00D90408" w:rsidRDefault="00D90408" w:rsidP="00D90408"/>
    <w:p w:rsidR="00D90408" w:rsidRDefault="0040688C" w:rsidP="00D32812">
      <w:r>
        <w:t xml:space="preserve">Clearly from the observed classifier performances for all the case, it can be concluded that qdc classifier performance on training data normalized by </w:t>
      </w:r>
      <w:r w:rsidR="005607BA">
        <w:t>Minkowski-2</w:t>
      </w:r>
      <w:r>
        <w:t xml:space="preserve"> distances improve if we normalize all the rows as well as the columns of the training data.</w:t>
      </w:r>
    </w:p>
    <w:p w:rsidR="00CF76FF" w:rsidRDefault="00CF76FF" w:rsidP="00CF76FF">
      <w:pPr>
        <w:pStyle w:val="ListParagraph"/>
        <w:numPr>
          <w:ilvl w:val="0"/>
          <w:numId w:val="5"/>
        </w:numPr>
        <w:rPr>
          <w:b/>
        </w:rPr>
      </w:pPr>
      <w:r w:rsidRPr="00CF76FF">
        <w:rPr>
          <w:b/>
        </w:rPr>
        <w:t>Dimensionality Reduction</w:t>
      </w:r>
    </w:p>
    <w:p w:rsidR="00707C36" w:rsidRDefault="0040200F" w:rsidP="00707C36">
      <w:r w:rsidRPr="0040200F">
        <w:t xml:space="preserve">`qdc’ </w:t>
      </w:r>
      <w:r>
        <w:t>classifier was used to find out the optimum dimension and PCA was used to reduce dimension.</w:t>
      </w:r>
    </w:p>
    <w:p w:rsidR="0040200F" w:rsidRDefault="0040200F" w:rsidP="0040200F">
      <w:r>
        <w:t>Training data reduced to 11 dimension gave optimal accuracy. Following are the statistics of the qdc classifier on `</w:t>
      </w:r>
      <w:r w:rsidRPr="0040200F">
        <w:t xml:space="preserve"> testing_set_int_labeled</w:t>
      </w:r>
      <w:r>
        <w:t>’</w:t>
      </w:r>
    </w:p>
    <w:p w:rsidR="0040200F" w:rsidRDefault="0040200F" w:rsidP="0040200F">
      <w:r w:rsidRPr="00D9040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9128E" w:rsidRPr="00717A81" w:rsidTr="0040200F">
        <w:tc>
          <w:tcPr>
            <w:tcW w:w="3116" w:type="dxa"/>
          </w:tcPr>
          <w:p w:rsidR="0089128E" w:rsidRPr="00717A81" w:rsidRDefault="0089128E" w:rsidP="0040200F">
            <w:pPr>
              <w:rPr>
                <w:b/>
              </w:rPr>
            </w:pPr>
            <w:r w:rsidRPr="00717A81">
              <w:rPr>
                <w:b/>
              </w:rPr>
              <w:lastRenderedPageBreak/>
              <w:t>Classifier</w:t>
            </w:r>
          </w:p>
        </w:tc>
        <w:tc>
          <w:tcPr>
            <w:tcW w:w="3117" w:type="dxa"/>
          </w:tcPr>
          <w:p w:rsidR="0089128E" w:rsidRPr="00717A81" w:rsidRDefault="0089128E" w:rsidP="0040200F">
            <w:pPr>
              <w:rPr>
                <w:b/>
              </w:rPr>
            </w:pPr>
            <w:r w:rsidRPr="00717A81">
              <w:rPr>
                <w:b/>
              </w:rPr>
              <w:t>Average Error Rate</w:t>
            </w:r>
          </w:p>
        </w:tc>
      </w:tr>
      <w:tr w:rsidR="0089128E" w:rsidTr="0040200F">
        <w:tc>
          <w:tcPr>
            <w:tcW w:w="3116" w:type="dxa"/>
          </w:tcPr>
          <w:p w:rsidR="0089128E" w:rsidRDefault="0089128E" w:rsidP="0040200F">
            <w:r>
              <w:t>qdc</w:t>
            </w:r>
          </w:p>
        </w:tc>
        <w:tc>
          <w:tcPr>
            <w:tcW w:w="3117" w:type="dxa"/>
          </w:tcPr>
          <w:p w:rsidR="0089128E" w:rsidRDefault="0089128E" w:rsidP="0040200F">
            <w:r>
              <w:t>60.98</w:t>
            </w:r>
          </w:p>
        </w:tc>
      </w:tr>
    </w:tbl>
    <w:p w:rsidR="0040200F" w:rsidRDefault="0040200F" w:rsidP="0040200F"/>
    <w:p w:rsidR="0040200F" w:rsidRDefault="0040200F" w:rsidP="0040200F">
      <w:r>
        <w:t xml:space="preserve">So we see that the baseline performance error rate is </w:t>
      </w:r>
      <w:r w:rsidR="0089128E">
        <w:t>60.98</w:t>
      </w:r>
      <w:r>
        <w:t xml:space="preserve">%. </w:t>
      </w:r>
      <w:ins w:id="301" w:author="chakrova" w:date="2014-05-10T17:14:00Z">
        <w:r>
          <w:t xml:space="preserve">So the accuracy is </w:t>
        </w:r>
      </w:ins>
      <w:r w:rsidR="00B32274">
        <w:t>39.02</w:t>
      </w:r>
      <w:ins w:id="302" w:author="chakrova" w:date="2014-05-10T17:15:00Z">
        <w:r>
          <w:t>%</w:t>
        </w:r>
      </w:ins>
    </w:p>
    <w:p w:rsidR="0040200F" w:rsidRDefault="005E0F57" w:rsidP="005E0F57">
      <w:r>
        <w:t>Classification performance (accuracy percentage) vs. dimensionality of feature on training data</w:t>
      </w:r>
    </w:p>
    <w:p w:rsidR="005E0F57" w:rsidRDefault="005E0F57" w:rsidP="005E0F57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DimNormErrorR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F57" w:rsidRDefault="005E0F57" w:rsidP="005E0F57">
      <w:r>
        <w:t>Scatter plot in feature space for the 2-dimensional case, showing decision boundaries, training data, and testing data</w:t>
      </w:r>
    </w:p>
    <w:p w:rsidR="00852F2B" w:rsidRDefault="00852F2B" w:rsidP="005E0F57">
      <w:r>
        <w:rPr>
          <w:noProof/>
        </w:rPr>
        <w:lastRenderedPageBreak/>
        <w:drawing>
          <wp:inline distT="0" distB="0" distL="0" distR="0">
            <wp:extent cx="5943600" cy="3304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Plo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2B" w:rsidRDefault="00482BF2" w:rsidP="005E0F57">
      <w:r>
        <w:t>Comparison with baseline performance:</w:t>
      </w:r>
    </w:p>
    <w:p w:rsidR="00482BF2" w:rsidRPr="0040200F" w:rsidRDefault="00482BF2" w:rsidP="005E0F57">
      <w:r>
        <w:t>&lt;Expand</w:t>
      </w:r>
      <w:bookmarkStart w:id="303" w:name="_GoBack"/>
      <w:bookmarkEnd w:id="303"/>
      <w:r>
        <w:t>&gt;</w:t>
      </w:r>
    </w:p>
    <w:sectPr w:rsidR="00482BF2" w:rsidRPr="0040200F" w:rsidSect="004F0B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9BE31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DB386D"/>
    <w:multiLevelType w:val="hybridMultilevel"/>
    <w:tmpl w:val="66925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C3E3F"/>
    <w:multiLevelType w:val="hybridMultilevel"/>
    <w:tmpl w:val="62223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20BD8"/>
    <w:multiLevelType w:val="hybridMultilevel"/>
    <w:tmpl w:val="0C5ED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135BC"/>
    <w:multiLevelType w:val="hybridMultilevel"/>
    <w:tmpl w:val="1D6C28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krova">
    <w15:presenceInfo w15:providerId="AD" w15:userId="S-1-5-21-1957994488-1417001333-839522115-287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EF"/>
    <w:rsid w:val="00002EEA"/>
    <w:rsid w:val="00022F3C"/>
    <w:rsid w:val="00044994"/>
    <w:rsid w:val="001238EF"/>
    <w:rsid w:val="00134C7E"/>
    <w:rsid w:val="002A569F"/>
    <w:rsid w:val="00303755"/>
    <w:rsid w:val="003138CC"/>
    <w:rsid w:val="00381C9C"/>
    <w:rsid w:val="00394AFE"/>
    <w:rsid w:val="003C1F85"/>
    <w:rsid w:val="0040200F"/>
    <w:rsid w:val="00402EE5"/>
    <w:rsid w:val="0040688C"/>
    <w:rsid w:val="00482BF2"/>
    <w:rsid w:val="004F0BB7"/>
    <w:rsid w:val="005607BA"/>
    <w:rsid w:val="005917DE"/>
    <w:rsid w:val="005B4F89"/>
    <w:rsid w:val="005E0F57"/>
    <w:rsid w:val="006C7F7D"/>
    <w:rsid w:val="00707C36"/>
    <w:rsid w:val="00717A81"/>
    <w:rsid w:val="00804BE5"/>
    <w:rsid w:val="00830DAD"/>
    <w:rsid w:val="00852F2B"/>
    <w:rsid w:val="0089128E"/>
    <w:rsid w:val="009175D1"/>
    <w:rsid w:val="00956A7F"/>
    <w:rsid w:val="00976ECD"/>
    <w:rsid w:val="0098425B"/>
    <w:rsid w:val="009B4131"/>
    <w:rsid w:val="00A34025"/>
    <w:rsid w:val="00AE2F76"/>
    <w:rsid w:val="00B023D3"/>
    <w:rsid w:val="00B230AA"/>
    <w:rsid w:val="00B32274"/>
    <w:rsid w:val="00B46F1C"/>
    <w:rsid w:val="00B61E6C"/>
    <w:rsid w:val="00B92AF6"/>
    <w:rsid w:val="00BF3D99"/>
    <w:rsid w:val="00C31A45"/>
    <w:rsid w:val="00C53B5E"/>
    <w:rsid w:val="00CA0A8A"/>
    <w:rsid w:val="00CF76FF"/>
    <w:rsid w:val="00D0151E"/>
    <w:rsid w:val="00D32812"/>
    <w:rsid w:val="00D43DEF"/>
    <w:rsid w:val="00D862E9"/>
    <w:rsid w:val="00D90408"/>
    <w:rsid w:val="00EA0C85"/>
    <w:rsid w:val="00F4655E"/>
    <w:rsid w:val="00F56E9C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860E2-349E-424B-8AF9-8B41289D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0B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0BB7"/>
    <w:rPr>
      <w:rFonts w:eastAsiaTheme="minorEastAsia"/>
    </w:rPr>
  </w:style>
  <w:style w:type="table" w:styleId="TableGrid">
    <w:name w:val="Table Grid"/>
    <w:basedOn w:val="TableNormal"/>
    <w:uiPriority w:val="39"/>
    <w:rsid w:val="00717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956A7F"/>
    <w:pPr>
      <w:numPr>
        <w:numId w:val="1"/>
      </w:numPr>
      <w:contextualSpacing/>
    </w:pPr>
  </w:style>
  <w:style w:type="table" w:styleId="GridTable1Light">
    <w:name w:val="Grid Table 1 Light"/>
    <w:basedOn w:val="TableNormal"/>
    <w:uiPriority w:val="46"/>
    <w:rsid w:val="00956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04B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6F1C"/>
    <w:pPr>
      <w:ind w:left="720"/>
      <w:contextualSpacing/>
    </w:pPr>
  </w:style>
  <w:style w:type="paragraph" w:styleId="Revision">
    <w:name w:val="Revision"/>
    <w:hidden/>
    <w:uiPriority w:val="99"/>
    <w:semiHidden/>
    <w:rsid w:val="00D862E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94A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77909-A2DB-4878-801D-CD1A1BAF9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559 Project</vt:lpstr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559 Project</dc:title>
  <dc:subject>5/10/2014</dc:subject>
  <dc:creator>chakrova@usc,edu</dc:creator>
  <cp:keywords/>
  <dc:description/>
  <cp:lastModifiedBy>chakrova</cp:lastModifiedBy>
  <cp:revision>50</cp:revision>
  <cp:lastPrinted>2014-05-11T00:26:00Z</cp:lastPrinted>
  <dcterms:created xsi:type="dcterms:W3CDTF">2014-05-10T23:11:00Z</dcterms:created>
  <dcterms:modified xsi:type="dcterms:W3CDTF">2014-05-11T04:19:00Z</dcterms:modified>
</cp:coreProperties>
</file>